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2A019" w14:textId="77777777" w:rsidR="00CD5A70" w:rsidRDefault="00CD5A70" w:rsidP="00862C9A">
      <w:pPr>
        <w:pStyle w:val="Heading1"/>
        <w:jc w:val="right"/>
      </w:pPr>
      <w:r>
        <w:t xml:space="preserve"> </w:t>
      </w:r>
      <w:proofErr w:type="spellStart"/>
      <w:proofErr w:type="gramStart"/>
      <w:r>
        <w:t>G.Geetha</w:t>
      </w:r>
      <w:proofErr w:type="spellEnd"/>
      <w:proofErr w:type="gramEnd"/>
      <w:r>
        <w:t xml:space="preserve"> </w:t>
      </w:r>
    </w:p>
    <w:p w14:paraId="165CB283" w14:textId="77777777" w:rsidR="00862C9A" w:rsidRDefault="00CD5A70" w:rsidP="00862C9A">
      <w:pPr>
        <w:pStyle w:val="Heading1"/>
        <w:jc w:val="right"/>
      </w:pPr>
      <w:r>
        <w:t>2320030487</w:t>
      </w:r>
    </w:p>
    <w:p w14:paraId="2E74798A" w14:textId="52049F36" w:rsidR="009E22A3" w:rsidRDefault="00430E9F" w:rsidP="006F7799">
      <w:pPr>
        <w:pStyle w:val="Heading1"/>
        <w:jc w:val="center"/>
      </w:pPr>
      <w:r>
        <w:t xml:space="preserve"> </w:t>
      </w:r>
      <w:r w:rsidR="006F7799">
        <w:rPr>
          <w:rStyle w:val="BookTitle"/>
        </w:rPr>
        <w:t xml:space="preserve"> ISR4331 Router1</w:t>
      </w:r>
    </w:p>
    <w:p w14:paraId="59E6DDB5" w14:textId="77777777" w:rsidR="006F7799" w:rsidRPr="006F7799" w:rsidRDefault="006F7799" w:rsidP="006F7799"/>
    <w:p w14:paraId="09268DAB" w14:textId="77777777" w:rsidR="00E64F9E" w:rsidRDefault="009E22A3">
      <w:r w:rsidRPr="00E64F9E">
        <w:rPr>
          <w:sz w:val="28"/>
          <w:szCs w:val="28"/>
        </w:rPr>
        <w:t xml:space="preserve"> </w:t>
      </w:r>
      <w:r w:rsidR="006F7799" w:rsidRPr="00E64F9E">
        <w:rPr>
          <w:sz w:val="28"/>
          <w:szCs w:val="28"/>
        </w:rPr>
        <w:t xml:space="preserve"> ISR4331 Router</w:t>
      </w:r>
      <w:proofErr w:type="gramStart"/>
      <w:r w:rsidR="006F7799" w:rsidRPr="00E64F9E">
        <w:rPr>
          <w:sz w:val="28"/>
          <w:szCs w:val="28"/>
        </w:rPr>
        <w:t>1</w:t>
      </w:r>
      <w:r w:rsidR="006F7799">
        <w:t xml:space="preserve"> :</w:t>
      </w:r>
      <w:proofErr w:type="gramEnd"/>
      <w:r>
        <w:t xml:space="preserve"> </w:t>
      </w:r>
      <w:r w:rsidR="00E64F9E">
        <w:t xml:space="preserve"> </w:t>
      </w:r>
    </w:p>
    <w:p w14:paraId="45EBEA02" w14:textId="36B998C5" w:rsidR="005D15C0" w:rsidRPr="00E64F9E" w:rsidRDefault="00430E9F">
      <w:pPr>
        <w:rPr>
          <w:sz w:val="24"/>
          <w:szCs w:val="24"/>
        </w:rPr>
      </w:pPr>
      <w:r w:rsidRPr="00E64F9E">
        <w:rPr>
          <w:sz w:val="24"/>
          <w:szCs w:val="24"/>
        </w:rPr>
        <w:t xml:space="preserve">It contains </w:t>
      </w:r>
      <w:r w:rsidR="006F7799" w:rsidRPr="00E64F9E">
        <w:rPr>
          <w:sz w:val="24"/>
          <w:szCs w:val="24"/>
        </w:rPr>
        <w:t xml:space="preserve">physical </w:t>
      </w:r>
      <w:r w:rsidRPr="00E64F9E">
        <w:rPr>
          <w:sz w:val="24"/>
          <w:szCs w:val="24"/>
        </w:rPr>
        <w:t xml:space="preserve">modules </w:t>
      </w:r>
      <w:proofErr w:type="gramStart"/>
      <w:r w:rsidRPr="00E64F9E">
        <w:rPr>
          <w:sz w:val="24"/>
          <w:szCs w:val="24"/>
        </w:rPr>
        <w:t xml:space="preserve">like </w:t>
      </w:r>
      <w:r w:rsidR="009E22A3" w:rsidRPr="00E64F9E">
        <w:rPr>
          <w:sz w:val="24"/>
          <w:szCs w:val="24"/>
        </w:rPr>
        <w:t>:</w:t>
      </w:r>
      <w:proofErr w:type="gramEnd"/>
    </w:p>
    <w:p w14:paraId="7B09DBE0" w14:textId="406A35AB" w:rsidR="00A23A0A" w:rsidRPr="00D6429D" w:rsidRDefault="00430E9F" w:rsidP="0015092C">
      <w:pPr>
        <w:pStyle w:val="ListParagraph"/>
        <w:numPr>
          <w:ilvl w:val="0"/>
          <w:numId w:val="40"/>
        </w:numPr>
        <w:rPr>
          <w:sz w:val="24"/>
          <w:szCs w:val="24"/>
        </w:rPr>
      </w:pPr>
      <w:r w:rsidRPr="00891EFE">
        <w:rPr>
          <w:sz w:val="24"/>
          <w:szCs w:val="24"/>
        </w:rPr>
        <w:t>NIM-2</w:t>
      </w:r>
      <w:proofErr w:type="gramStart"/>
      <w:r w:rsidRPr="00891EFE">
        <w:rPr>
          <w:sz w:val="24"/>
          <w:szCs w:val="24"/>
        </w:rPr>
        <w:t>T</w:t>
      </w:r>
      <w:r w:rsidR="00A30FDF" w:rsidRPr="00891EFE">
        <w:rPr>
          <w:sz w:val="24"/>
          <w:szCs w:val="24"/>
        </w:rPr>
        <w:t xml:space="preserve"> </w:t>
      </w:r>
      <w:r w:rsidR="00891EFE" w:rsidRPr="00891EFE">
        <w:rPr>
          <w:sz w:val="24"/>
          <w:szCs w:val="24"/>
        </w:rPr>
        <w:t xml:space="preserve"> :</w:t>
      </w:r>
      <w:proofErr w:type="gramEnd"/>
      <w:r w:rsidR="00891EFE">
        <w:rPr>
          <w:sz w:val="24"/>
          <w:szCs w:val="24"/>
        </w:rPr>
        <w:t xml:space="preserve"> </w:t>
      </w:r>
      <w:r w:rsidR="00D6429D" w:rsidRPr="00D6429D">
        <w:rPr>
          <w:sz w:val="24"/>
          <w:szCs w:val="24"/>
        </w:rPr>
        <w:t xml:space="preserve">The </w:t>
      </w:r>
      <w:r w:rsidR="00D6429D" w:rsidRPr="00D6429D">
        <w:rPr>
          <w:b/>
          <w:bCs/>
          <w:sz w:val="24"/>
          <w:szCs w:val="24"/>
        </w:rPr>
        <w:t>NIM-2T</w:t>
      </w:r>
      <w:r w:rsidR="00D6429D" w:rsidRPr="00D6429D">
        <w:rPr>
          <w:sz w:val="24"/>
          <w:szCs w:val="24"/>
        </w:rPr>
        <w:t xml:space="preserve"> module adds </w:t>
      </w:r>
      <w:r w:rsidR="00D6429D" w:rsidRPr="00D6429D">
        <w:rPr>
          <w:b/>
          <w:bCs/>
          <w:sz w:val="24"/>
          <w:szCs w:val="24"/>
        </w:rPr>
        <w:t>two high-speed serial ports</w:t>
      </w:r>
      <w:r w:rsidR="00D6429D" w:rsidRPr="00D6429D">
        <w:rPr>
          <w:sz w:val="24"/>
          <w:szCs w:val="24"/>
        </w:rPr>
        <w:t xml:space="preserve"> to the Cisco ISR4331, making it a versatile solution for connecting to legacy WAN infrastructures or serial-based devices. It is an essential component for businesses and industries that still rely on serial WAN technologies or need to integrate older network systems with modern routing platforms.</w:t>
      </w:r>
    </w:p>
    <w:p w14:paraId="73C995F0" w14:textId="77777777" w:rsidR="0015092C" w:rsidRPr="00A23A0A" w:rsidRDefault="0015092C" w:rsidP="0015092C">
      <w:pPr>
        <w:pStyle w:val="ListParagraph"/>
        <w:rPr>
          <w:sz w:val="24"/>
          <w:szCs w:val="24"/>
        </w:rPr>
      </w:pPr>
    </w:p>
    <w:p w14:paraId="26B2F0DB" w14:textId="49A4E0AC" w:rsidR="00430E9F" w:rsidRDefault="00430E9F" w:rsidP="00A23A0A">
      <w:pPr>
        <w:pStyle w:val="ListParagraph"/>
        <w:numPr>
          <w:ilvl w:val="0"/>
          <w:numId w:val="39"/>
        </w:numPr>
        <w:rPr>
          <w:sz w:val="24"/>
          <w:szCs w:val="24"/>
        </w:rPr>
      </w:pPr>
      <w:r w:rsidRPr="00A23A0A">
        <w:rPr>
          <w:sz w:val="28"/>
          <w:szCs w:val="28"/>
        </w:rPr>
        <w:t>NIM-</w:t>
      </w:r>
      <w:proofErr w:type="gramStart"/>
      <w:r w:rsidRPr="00A23A0A">
        <w:rPr>
          <w:sz w:val="28"/>
          <w:szCs w:val="28"/>
        </w:rPr>
        <w:t>cover</w:t>
      </w:r>
      <w:r w:rsidR="00891EFE" w:rsidRPr="00A23A0A">
        <w:rPr>
          <w:sz w:val="28"/>
          <w:szCs w:val="28"/>
        </w:rPr>
        <w:t xml:space="preserve"> </w:t>
      </w:r>
      <w:r w:rsidR="00A23A0A" w:rsidRPr="00A23A0A">
        <w:rPr>
          <w:sz w:val="28"/>
          <w:szCs w:val="28"/>
        </w:rPr>
        <w:t xml:space="preserve"> </w:t>
      </w:r>
      <w:r w:rsidR="00A23A0A">
        <w:rPr>
          <w:sz w:val="28"/>
          <w:szCs w:val="28"/>
        </w:rPr>
        <w:t>:</w:t>
      </w:r>
      <w:proofErr w:type="gramEnd"/>
      <w:r w:rsidR="0015092C">
        <w:rPr>
          <w:sz w:val="28"/>
          <w:szCs w:val="28"/>
        </w:rPr>
        <w:t xml:space="preserve"> </w:t>
      </w:r>
      <w:r w:rsidR="00C44F47" w:rsidRPr="00C44F47">
        <w:rPr>
          <w:sz w:val="24"/>
          <w:szCs w:val="24"/>
        </w:rPr>
        <w:t xml:space="preserve">The </w:t>
      </w:r>
      <w:r w:rsidR="00C44F47" w:rsidRPr="00C44F47">
        <w:rPr>
          <w:b/>
          <w:bCs/>
          <w:sz w:val="24"/>
          <w:szCs w:val="24"/>
        </w:rPr>
        <w:t>NIM-Cover</w:t>
      </w:r>
      <w:r w:rsidR="00C44F47" w:rsidRPr="00C44F47">
        <w:rPr>
          <w:sz w:val="24"/>
          <w:szCs w:val="24"/>
        </w:rPr>
        <w:t xml:space="preserve"> is a simple but essential accessory for the ISR4331 router, ensuring the device remains protected, efficient, and compliant with operational standards when NIM slots are not in use.</w:t>
      </w:r>
    </w:p>
    <w:p w14:paraId="22A25D8D" w14:textId="77777777" w:rsidR="00C44F47" w:rsidRPr="00C44F47" w:rsidRDefault="00C44F47" w:rsidP="00C44F47">
      <w:pPr>
        <w:pStyle w:val="ListParagraph"/>
        <w:rPr>
          <w:sz w:val="24"/>
          <w:szCs w:val="24"/>
        </w:rPr>
      </w:pPr>
    </w:p>
    <w:p w14:paraId="49877E43" w14:textId="6E2A28DB" w:rsidR="00430E9F" w:rsidRPr="00C44F47" w:rsidRDefault="00430E9F" w:rsidP="00C44F47">
      <w:pPr>
        <w:pStyle w:val="ListParagraph"/>
        <w:numPr>
          <w:ilvl w:val="0"/>
          <w:numId w:val="39"/>
        </w:numPr>
        <w:rPr>
          <w:sz w:val="28"/>
          <w:szCs w:val="28"/>
        </w:rPr>
      </w:pPr>
      <w:r w:rsidRPr="00C44F47">
        <w:rPr>
          <w:sz w:val="28"/>
          <w:szCs w:val="28"/>
        </w:rPr>
        <w:t>NIM-ES2-</w:t>
      </w:r>
      <w:proofErr w:type="gramStart"/>
      <w:r w:rsidRPr="00C44F47">
        <w:rPr>
          <w:sz w:val="28"/>
          <w:szCs w:val="28"/>
        </w:rPr>
        <w:t>4</w:t>
      </w:r>
      <w:r w:rsidR="00C44F47">
        <w:rPr>
          <w:sz w:val="28"/>
          <w:szCs w:val="28"/>
        </w:rPr>
        <w:t xml:space="preserve"> :</w:t>
      </w:r>
      <w:proofErr w:type="gramEnd"/>
      <w:r w:rsidR="00C44F47">
        <w:rPr>
          <w:sz w:val="28"/>
          <w:szCs w:val="28"/>
        </w:rPr>
        <w:t xml:space="preserve"> </w:t>
      </w:r>
      <w:r w:rsidR="00BB23BC">
        <w:rPr>
          <w:sz w:val="28"/>
          <w:szCs w:val="28"/>
        </w:rPr>
        <w:t xml:space="preserve"> </w:t>
      </w:r>
      <w:r w:rsidR="00BB23BC" w:rsidRPr="00BB23BC">
        <w:rPr>
          <w:sz w:val="24"/>
          <w:szCs w:val="24"/>
        </w:rPr>
        <w:t xml:space="preserve">The </w:t>
      </w:r>
      <w:r w:rsidR="00BB23BC" w:rsidRPr="00BB23BC">
        <w:rPr>
          <w:b/>
          <w:bCs/>
          <w:sz w:val="24"/>
          <w:szCs w:val="24"/>
        </w:rPr>
        <w:t>NIM-ES2-4</w:t>
      </w:r>
      <w:r w:rsidR="00BB23BC" w:rsidRPr="00BB23BC">
        <w:rPr>
          <w:sz w:val="24"/>
          <w:szCs w:val="24"/>
        </w:rPr>
        <w:t xml:space="preserve"> enhances the Cisco ISR4331 router by adding four Gigabit Ethernet ports with Layer 2 switching capabilities, making it a versatile choice for various networking applications that require integrated switching solutions</w:t>
      </w:r>
      <w:r w:rsidR="00BB23BC" w:rsidRPr="00BB23BC">
        <w:rPr>
          <w:sz w:val="28"/>
          <w:szCs w:val="28"/>
        </w:rPr>
        <w:t>.</w:t>
      </w:r>
    </w:p>
    <w:p w14:paraId="53636459" w14:textId="77777777" w:rsidR="00CA7D05" w:rsidRDefault="00CA7D05" w:rsidP="00CA7D05">
      <w:pPr>
        <w:pStyle w:val="ListParagraph"/>
      </w:pPr>
    </w:p>
    <w:p w14:paraId="26F1F5B8" w14:textId="5A1F33CC" w:rsidR="006C5611" w:rsidRDefault="00430E9F" w:rsidP="006C5611">
      <w:pPr>
        <w:pStyle w:val="ListParagraph"/>
        <w:numPr>
          <w:ilvl w:val="0"/>
          <w:numId w:val="39"/>
        </w:numPr>
        <w:rPr>
          <w:sz w:val="24"/>
          <w:szCs w:val="24"/>
        </w:rPr>
      </w:pPr>
      <w:r w:rsidRPr="00CA7D05">
        <w:rPr>
          <w:sz w:val="28"/>
          <w:szCs w:val="28"/>
        </w:rPr>
        <w:t>GLC-GE-100</w:t>
      </w:r>
      <w:proofErr w:type="gramStart"/>
      <w:r w:rsidRPr="00CA7D05">
        <w:rPr>
          <w:sz w:val="28"/>
          <w:szCs w:val="28"/>
        </w:rPr>
        <w:t>FX</w:t>
      </w:r>
      <w:r w:rsidR="00CA7D05">
        <w:rPr>
          <w:sz w:val="28"/>
          <w:szCs w:val="28"/>
        </w:rPr>
        <w:t xml:space="preserve"> :</w:t>
      </w:r>
      <w:proofErr w:type="gramEnd"/>
      <w:r w:rsidR="00CA7D05">
        <w:rPr>
          <w:sz w:val="28"/>
          <w:szCs w:val="28"/>
        </w:rPr>
        <w:t xml:space="preserve"> </w:t>
      </w:r>
      <w:r w:rsidR="00185F5B" w:rsidRPr="00185F5B">
        <w:rPr>
          <w:sz w:val="24"/>
          <w:szCs w:val="24"/>
        </w:rPr>
        <w:t xml:space="preserve">The </w:t>
      </w:r>
      <w:r w:rsidR="00185F5B" w:rsidRPr="00185F5B">
        <w:rPr>
          <w:b/>
          <w:bCs/>
          <w:sz w:val="24"/>
          <w:szCs w:val="24"/>
        </w:rPr>
        <w:t>GLC-GE-100FX</w:t>
      </w:r>
      <w:r w:rsidR="00185F5B" w:rsidRPr="00185F5B">
        <w:rPr>
          <w:sz w:val="24"/>
          <w:szCs w:val="24"/>
        </w:rPr>
        <w:t xml:space="preserve"> is a versatile SFP module for providing </w:t>
      </w:r>
      <w:r w:rsidR="00185F5B" w:rsidRPr="00185F5B">
        <w:rPr>
          <w:b/>
          <w:bCs/>
          <w:sz w:val="24"/>
          <w:szCs w:val="24"/>
        </w:rPr>
        <w:t xml:space="preserve">100 Mbps Fast Ethernet </w:t>
      </w:r>
      <w:proofErr w:type="spellStart"/>
      <w:r w:rsidR="00185F5B" w:rsidRPr="00185F5B">
        <w:rPr>
          <w:b/>
          <w:bCs/>
          <w:sz w:val="24"/>
          <w:szCs w:val="24"/>
        </w:rPr>
        <w:t>fiber</w:t>
      </w:r>
      <w:proofErr w:type="spellEnd"/>
      <w:r w:rsidR="00185F5B" w:rsidRPr="00185F5B">
        <w:rPr>
          <w:b/>
          <w:bCs/>
          <w:sz w:val="24"/>
          <w:szCs w:val="24"/>
        </w:rPr>
        <w:t xml:space="preserve"> connectivity</w:t>
      </w:r>
      <w:r w:rsidR="00185F5B" w:rsidRPr="00185F5B">
        <w:rPr>
          <w:sz w:val="24"/>
          <w:szCs w:val="24"/>
        </w:rPr>
        <w:t xml:space="preserve"> over multimode </w:t>
      </w:r>
      <w:proofErr w:type="spellStart"/>
      <w:r w:rsidR="00185F5B" w:rsidRPr="00185F5B">
        <w:rPr>
          <w:sz w:val="24"/>
          <w:szCs w:val="24"/>
        </w:rPr>
        <w:t>fiber</w:t>
      </w:r>
      <w:proofErr w:type="spellEnd"/>
      <w:r w:rsidR="00185F5B" w:rsidRPr="00185F5B">
        <w:rPr>
          <w:sz w:val="24"/>
          <w:szCs w:val="24"/>
        </w:rPr>
        <w:t xml:space="preserve"> in Cisco routers like the ISR4331. It is especially useful in environments where </w:t>
      </w:r>
      <w:proofErr w:type="spellStart"/>
      <w:r w:rsidR="00185F5B" w:rsidRPr="00185F5B">
        <w:rPr>
          <w:sz w:val="24"/>
          <w:szCs w:val="24"/>
        </w:rPr>
        <w:t>fiber</w:t>
      </w:r>
      <w:proofErr w:type="spellEnd"/>
      <w:r w:rsidR="00185F5B" w:rsidRPr="00185F5B">
        <w:rPr>
          <w:sz w:val="24"/>
          <w:szCs w:val="24"/>
        </w:rPr>
        <w:t xml:space="preserve"> optic connections are preferred due to distance or interference considerations.</w:t>
      </w:r>
    </w:p>
    <w:p w14:paraId="34DF9862" w14:textId="77777777" w:rsidR="00284132" w:rsidRPr="00284132" w:rsidRDefault="00284132" w:rsidP="00284132">
      <w:pPr>
        <w:rPr>
          <w:sz w:val="24"/>
          <w:szCs w:val="24"/>
        </w:rPr>
      </w:pPr>
    </w:p>
    <w:p w14:paraId="139D0B3F" w14:textId="2262A2CE" w:rsidR="00430E9F" w:rsidRPr="006C5611" w:rsidRDefault="00430E9F" w:rsidP="006C5611">
      <w:pPr>
        <w:pStyle w:val="ListParagraph"/>
        <w:numPr>
          <w:ilvl w:val="0"/>
          <w:numId w:val="39"/>
        </w:numPr>
        <w:rPr>
          <w:sz w:val="28"/>
          <w:szCs w:val="28"/>
        </w:rPr>
      </w:pPr>
      <w:r w:rsidRPr="006C5611">
        <w:rPr>
          <w:sz w:val="28"/>
          <w:szCs w:val="28"/>
        </w:rPr>
        <w:t>GLC-LH-</w:t>
      </w:r>
      <w:proofErr w:type="gramStart"/>
      <w:r w:rsidRPr="006C5611">
        <w:rPr>
          <w:sz w:val="28"/>
          <w:szCs w:val="28"/>
        </w:rPr>
        <w:t>SMD</w:t>
      </w:r>
      <w:r w:rsidR="00284132">
        <w:rPr>
          <w:sz w:val="28"/>
          <w:szCs w:val="28"/>
        </w:rPr>
        <w:t xml:space="preserve"> :</w:t>
      </w:r>
      <w:proofErr w:type="gramEnd"/>
      <w:r w:rsidR="00284132">
        <w:rPr>
          <w:sz w:val="28"/>
          <w:szCs w:val="28"/>
        </w:rPr>
        <w:t xml:space="preserve"> </w:t>
      </w:r>
      <w:r w:rsidR="00284132" w:rsidRPr="00284132">
        <w:rPr>
          <w:sz w:val="24"/>
          <w:szCs w:val="24"/>
        </w:rPr>
        <w:t xml:space="preserve">The </w:t>
      </w:r>
      <w:r w:rsidR="00284132" w:rsidRPr="00284132">
        <w:rPr>
          <w:b/>
          <w:bCs/>
          <w:sz w:val="24"/>
          <w:szCs w:val="24"/>
        </w:rPr>
        <w:t>GLC-LH-SMD</w:t>
      </w:r>
      <w:r w:rsidR="00284132" w:rsidRPr="00284132">
        <w:rPr>
          <w:sz w:val="24"/>
          <w:szCs w:val="24"/>
        </w:rPr>
        <w:t xml:space="preserve"> is a high-performance SFP module designed to provide </w:t>
      </w:r>
      <w:r w:rsidR="00284132" w:rsidRPr="00284132">
        <w:rPr>
          <w:b/>
          <w:bCs/>
          <w:sz w:val="24"/>
          <w:szCs w:val="24"/>
        </w:rPr>
        <w:t xml:space="preserve">Gigabit Ethernet </w:t>
      </w:r>
      <w:proofErr w:type="spellStart"/>
      <w:r w:rsidR="00284132" w:rsidRPr="00284132">
        <w:rPr>
          <w:b/>
          <w:bCs/>
          <w:sz w:val="24"/>
          <w:szCs w:val="24"/>
        </w:rPr>
        <w:t>fiber</w:t>
      </w:r>
      <w:proofErr w:type="spellEnd"/>
      <w:r w:rsidR="00284132" w:rsidRPr="00284132">
        <w:rPr>
          <w:b/>
          <w:bCs/>
          <w:sz w:val="24"/>
          <w:szCs w:val="24"/>
        </w:rPr>
        <w:t xml:space="preserve"> connectivity</w:t>
      </w:r>
      <w:r w:rsidR="00284132" w:rsidRPr="00284132">
        <w:rPr>
          <w:sz w:val="24"/>
          <w:szCs w:val="24"/>
        </w:rPr>
        <w:t xml:space="preserve"> over both single-mode and multimode </w:t>
      </w:r>
      <w:proofErr w:type="spellStart"/>
      <w:r w:rsidR="00284132" w:rsidRPr="00284132">
        <w:rPr>
          <w:sz w:val="24"/>
          <w:szCs w:val="24"/>
        </w:rPr>
        <w:t>fiber</w:t>
      </w:r>
      <w:proofErr w:type="spellEnd"/>
      <w:r w:rsidR="00284132" w:rsidRPr="00284132">
        <w:rPr>
          <w:sz w:val="24"/>
          <w:szCs w:val="24"/>
        </w:rPr>
        <w:t xml:space="preserve">. It is an excellent choice for connecting the ISR4331 router to </w:t>
      </w:r>
      <w:proofErr w:type="spellStart"/>
      <w:r w:rsidR="00284132" w:rsidRPr="00284132">
        <w:rPr>
          <w:sz w:val="24"/>
          <w:szCs w:val="24"/>
        </w:rPr>
        <w:t>fiber</w:t>
      </w:r>
      <w:proofErr w:type="spellEnd"/>
      <w:r w:rsidR="00284132" w:rsidRPr="00284132">
        <w:rPr>
          <w:sz w:val="24"/>
          <w:szCs w:val="24"/>
        </w:rPr>
        <w:t>-based networks, enabling flexible and high-speed network deployments for a wide range of applications</w:t>
      </w:r>
      <w:r w:rsidR="00284132" w:rsidRPr="00284132">
        <w:rPr>
          <w:sz w:val="28"/>
          <w:szCs w:val="28"/>
        </w:rPr>
        <w:t>.</w:t>
      </w:r>
    </w:p>
    <w:p w14:paraId="3540C5C7" w14:textId="77777777" w:rsidR="001C2719" w:rsidRPr="001C2719" w:rsidRDefault="001C2719" w:rsidP="001C2719">
      <w:pPr>
        <w:pStyle w:val="ListParagraph"/>
        <w:rPr>
          <w:sz w:val="28"/>
          <w:szCs w:val="28"/>
        </w:rPr>
      </w:pPr>
    </w:p>
    <w:p w14:paraId="58563AC4" w14:textId="143935A0" w:rsidR="00430E9F" w:rsidRPr="00FE69A4" w:rsidRDefault="00430E9F" w:rsidP="001C2719">
      <w:pPr>
        <w:pStyle w:val="ListParagraph"/>
        <w:numPr>
          <w:ilvl w:val="0"/>
          <w:numId w:val="39"/>
        </w:numPr>
        <w:rPr>
          <w:sz w:val="24"/>
          <w:szCs w:val="24"/>
        </w:rPr>
      </w:pPr>
      <w:r w:rsidRPr="001C2719">
        <w:rPr>
          <w:sz w:val="28"/>
          <w:szCs w:val="28"/>
        </w:rPr>
        <w:t>GLC-</w:t>
      </w:r>
      <w:proofErr w:type="gramStart"/>
      <w:r w:rsidRPr="001C2719">
        <w:rPr>
          <w:sz w:val="28"/>
          <w:szCs w:val="28"/>
        </w:rPr>
        <w:t>T</w:t>
      </w:r>
      <w:r w:rsidR="001C2719">
        <w:rPr>
          <w:sz w:val="28"/>
          <w:szCs w:val="28"/>
        </w:rPr>
        <w:t xml:space="preserve"> :</w:t>
      </w:r>
      <w:proofErr w:type="gramEnd"/>
      <w:r w:rsidR="00FE69A4">
        <w:rPr>
          <w:sz w:val="28"/>
          <w:szCs w:val="28"/>
        </w:rPr>
        <w:t xml:space="preserve"> </w:t>
      </w:r>
      <w:r w:rsidR="00FE69A4" w:rsidRPr="00FE69A4">
        <w:rPr>
          <w:sz w:val="24"/>
          <w:szCs w:val="24"/>
        </w:rPr>
        <w:t xml:space="preserve">The </w:t>
      </w:r>
      <w:r w:rsidR="00FE69A4" w:rsidRPr="00FE69A4">
        <w:rPr>
          <w:b/>
          <w:bCs/>
          <w:sz w:val="24"/>
          <w:szCs w:val="24"/>
        </w:rPr>
        <w:t>GLC-T</w:t>
      </w:r>
      <w:r w:rsidR="00FE69A4" w:rsidRPr="00FE69A4">
        <w:rPr>
          <w:sz w:val="24"/>
          <w:szCs w:val="24"/>
        </w:rPr>
        <w:t xml:space="preserve"> SFP module is a cost-effective solution for enabling </w:t>
      </w:r>
      <w:r w:rsidR="00FE69A4" w:rsidRPr="00FE69A4">
        <w:rPr>
          <w:b/>
          <w:bCs/>
          <w:sz w:val="24"/>
          <w:szCs w:val="24"/>
        </w:rPr>
        <w:t>Gigabit Ethernet over copper</w:t>
      </w:r>
      <w:r w:rsidR="00FE69A4" w:rsidRPr="00FE69A4">
        <w:rPr>
          <w:sz w:val="24"/>
          <w:szCs w:val="24"/>
        </w:rPr>
        <w:t xml:space="preserve"> cabling in the Cisco ISR4331. It is an excellent choice for connecting devices within short distances in environments where copper Ethernet infrastructure is already in place.</w:t>
      </w:r>
    </w:p>
    <w:p w14:paraId="3791FA79" w14:textId="77777777" w:rsidR="00FE69A4" w:rsidRDefault="00FE69A4" w:rsidP="00FE69A4">
      <w:pPr>
        <w:pStyle w:val="ListParagraph"/>
      </w:pPr>
    </w:p>
    <w:p w14:paraId="6D293A3C" w14:textId="60143C0D" w:rsidR="009E22A3" w:rsidRPr="00E70D4F" w:rsidRDefault="00430E9F" w:rsidP="00FE69A4">
      <w:pPr>
        <w:pStyle w:val="ListParagraph"/>
        <w:numPr>
          <w:ilvl w:val="0"/>
          <w:numId w:val="5"/>
        </w:numPr>
        <w:rPr>
          <w:sz w:val="28"/>
          <w:szCs w:val="28"/>
        </w:rPr>
      </w:pPr>
      <w:r w:rsidRPr="00E70D4F">
        <w:rPr>
          <w:sz w:val="28"/>
          <w:szCs w:val="28"/>
        </w:rPr>
        <w:lastRenderedPageBreak/>
        <w:t>GLC-</w:t>
      </w:r>
      <w:proofErr w:type="gramStart"/>
      <w:r w:rsidRPr="00E70D4F">
        <w:rPr>
          <w:sz w:val="28"/>
          <w:szCs w:val="28"/>
        </w:rPr>
        <w:t>TE</w:t>
      </w:r>
      <w:r w:rsidR="00E70D4F">
        <w:rPr>
          <w:sz w:val="28"/>
          <w:szCs w:val="28"/>
        </w:rPr>
        <w:t xml:space="preserve"> :</w:t>
      </w:r>
      <w:proofErr w:type="gramEnd"/>
      <w:r w:rsidR="00E70D4F">
        <w:rPr>
          <w:sz w:val="28"/>
          <w:szCs w:val="28"/>
        </w:rPr>
        <w:t xml:space="preserve"> </w:t>
      </w:r>
      <w:r w:rsidR="00722024" w:rsidRPr="00722024">
        <w:rPr>
          <w:sz w:val="24"/>
          <w:szCs w:val="24"/>
        </w:rPr>
        <w:t xml:space="preserve">The </w:t>
      </w:r>
      <w:r w:rsidR="00722024" w:rsidRPr="00722024">
        <w:rPr>
          <w:b/>
          <w:bCs/>
          <w:sz w:val="24"/>
          <w:szCs w:val="24"/>
        </w:rPr>
        <w:t>GLC-TE</w:t>
      </w:r>
      <w:r w:rsidR="00722024" w:rsidRPr="00722024">
        <w:rPr>
          <w:sz w:val="24"/>
          <w:szCs w:val="24"/>
        </w:rPr>
        <w:t xml:space="preserve"> SFP module provides </w:t>
      </w:r>
      <w:r w:rsidR="00722024" w:rsidRPr="00722024">
        <w:rPr>
          <w:b/>
          <w:bCs/>
          <w:sz w:val="24"/>
          <w:szCs w:val="24"/>
        </w:rPr>
        <w:t>Gigabit Ethernet over copper</w:t>
      </w:r>
      <w:r w:rsidR="00722024" w:rsidRPr="00722024">
        <w:rPr>
          <w:sz w:val="24"/>
          <w:szCs w:val="24"/>
        </w:rPr>
        <w:t xml:space="preserve"> connections for Cisco devices like the ISR4331. It is ideal for reliable, high-performance Ethernet connectivity in environments with existing copper cabling infrastructure. Its enhanced features make it suitable for a wider range of operating conditions compared to the standard GLC-T.</w:t>
      </w:r>
    </w:p>
    <w:p w14:paraId="2C9B6DEE" w14:textId="20C343CA" w:rsidR="006F7799" w:rsidRPr="00E64F9E" w:rsidRDefault="006F7799" w:rsidP="006F7799">
      <w:pPr>
        <w:pStyle w:val="ListParagraph"/>
        <w:numPr>
          <w:ilvl w:val="0"/>
          <w:numId w:val="5"/>
        </w:numPr>
        <w:rPr>
          <w:sz w:val="28"/>
          <w:szCs w:val="28"/>
        </w:rPr>
      </w:pPr>
      <w:proofErr w:type="gramStart"/>
      <w:r w:rsidRPr="00E64F9E">
        <w:rPr>
          <w:sz w:val="28"/>
          <w:szCs w:val="28"/>
        </w:rPr>
        <w:t>Attributes :</w:t>
      </w:r>
      <w:proofErr w:type="gramEnd"/>
    </w:p>
    <w:p w14:paraId="74CDFEE3" w14:textId="17E5EDB1" w:rsidR="00430E9F" w:rsidRDefault="006F7799">
      <w:r>
        <w:t xml:space="preserve">                         </w:t>
      </w:r>
      <w:proofErr w:type="gramStart"/>
      <w:r w:rsidR="009E22A3">
        <w:t>MTBF :</w:t>
      </w:r>
      <w:proofErr w:type="gramEnd"/>
      <w:r w:rsidR="009E22A3">
        <w:t xml:space="preserve"> </w:t>
      </w:r>
      <w:r w:rsidR="009E22A3" w:rsidRPr="009E22A3">
        <w:t>587250</w:t>
      </w:r>
    </w:p>
    <w:p w14:paraId="1FFD2C9D" w14:textId="04193B90" w:rsidR="009E22A3" w:rsidRDefault="006F7799">
      <w:r>
        <w:t xml:space="preserve">                    </w:t>
      </w:r>
      <w:r w:rsidR="009E22A3">
        <w:t>COST: 3000</w:t>
      </w:r>
    </w:p>
    <w:p w14:paraId="1AD41C9F" w14:textId="129B5213" w:rsidR="009E22A3" w:rsidRDefault="006F7799">
      <w:r>
        <w:t xml:space="preserve">                   </w:t>
      </w:r>
      <w:r w:rsidR="009E22A3">
        <w:t>POWER SOURCE: 0</w:t>
      </w:r>
    </w:p>
    <w:p w14:paraId="3C6706B0" w14:textId="77777777" w:rsidR="00E64F9E" w:rsidRDefault="006F7799">
      <w:r>
        <w:t xml:space="preserve">                     </w:t>
      </w:r>
      <w:r w:rsidR="009E22A3">
        <w:t>RACK UNI</w:t>
      </w:r>
      <w:r w:rsidR="00E64F9E">
        <w:t xml:space="preserve">TS </w:t>
      </w:r>
    </w:p>
    <w:p w14:paraId="7FCC1D2D" w14:textId="1CC1146D" w:rsidR="009E22A3" w:rsidRDefault="00E64F9E">
      <w:r>
        <w:t xml:space="preserve">                    </w:t>
      </w:r>
      <w:proofErr w:type="gramStart"/>
      <w:r w:rsidR="009E22A3" w:rsidRPr="00E64F9E">
        <w:rPr>
          <w:sz w:val="24"/>
          <w:szCs w:val="24"/>
        </w:rPr>
        <w:t>WATTAGE :</w:t>
      </w:r>
      <w:proofErr w:type="gramEnd"/>
      <w:r w:rsidR="009E22A3">
        <w:t xml:space="preserve"> 530 </w:t>
      </w:r>
    </w:p>
    <w:p w14:paraId="43E5D196" w14:textId="52DAC019" w:rsidR="009E22A3" w:rsidRPr="00E64F9E" w:rsidRDefault="009E22A3" w:rsidP="009E22A3">
      <w:pPr>
        <w:pStyle w:val="ListParagraph"/>
        <w:numPr>
          <w:ilvl w:val="0"/>
          <w:numId w:val="1"/>
        </w:numPr>
        <w:rPr>
          <w:sz w:val="24"/>
          <w:szCs w:val="24"/>
        </w:rPr>
      </w:pPr>
      <w:r w:rsidRPr="00E64F9E">
        <w:rPr>
          <w:sz w:val="24"/>
          <w:szCs w:val="24"/>
        </w:rPr>
        <w:t xml:space="preserve">This product contains cryptographic features and is subject is to united </w:t>
      </w:r>
      <w:proofErr w:type="gramStart"/>
      <w:r w:rsidRPr="00E64F9E">
        <w:rPr>
          <w:sz w:val="24"/>
          <w:szCs w:val="24"/>
        </w:rPr>
        <w:t>states  and</w:t>
      </w:r>
      <w:proofErr w:type="gramEnd"/>
      <w:r w:rsidRPr="00E64F9E">
        <w:rPr>
          <w:sz w:val="24"/>
          <w:szCs w:val="24"/>
        </w:rPr>
        <w:t xml:space="preserve"> local country laws governing import, export, transfer and use.</w:t>
      </w:r>
    </w:p>
    <w:p w14:paraId="3F04A6D6" w14:textId="3B58C838" w:rsidR="009E22A3" w:rsidRPr="00E64F9E" w:rsidRDefault="009E22A3" w:rsidP="009E22A3">
      <w:pPr>
        <w:pStyle w:val="ListParagraph"/>
        <w:numPr>
          <w:ilvl w:val="0"/>
          <w:numId w:val="1"/>
        </w:numPr>
        <w:rPr>
          <w:sz w:val="24"/>
          <w:szCs w:val="24"/>
        </w:rPr>
      </w:pPr>
      <w:r w:rsidRPr="00E64F9E">
        <w:rPr>
          <w:sz w:val="24"/>
          <w:szCs w:val="24"/>
        </w:rPr>
        <w:t xml:space="preserve">For installing the </w:t>
      </w:r>
      <w:proofErr w:type="gramStart"/>
      <w:r w:rsidRPr="00E64F9E">
        <w:rPr>
          <w:sz w:val="24"/>
          <w:szCs w:val="24"/>
        </w:rPr>
        <w:t>hardware :</w:t>
      </w:r>
      <w:proofErr w:type="gramEnd"/>
    </w:p>
    <w:p w14:paraId="75176DD9" w14:textId="1F68884F" w:rsidR="009E22A3" w:rsidRPr="00E64F9E" w:rsidRDefault="009E22A3" w:rsidP="009E22A3">
      <w:pPr>
        <w:ind w:left="48"/>
        <w:rPr>
          <w:sz w:val="24"/>
          <w:szCs w:val="24"/>
        </w:rPr>
      </w:pPr>
      <w:r w:rsidRPr="00E64F9E">
        <w:rPr>
          <w:sz w:val="24"/>
          <w:szCs w:val="24"/>
        </w:rPr>
        <w:t>Check for PCIe device presence.</w:t>
      </w:r>
    </w:p>
    <w:p w14:paraId="684FF359" w14:textId="74EEB7CA" w:rsidR="009E22A3" w:rsidRPr="00E64F9E" w:rsidRDefault="009E22A3" w:rsidP="009E22A3">
      <w:pPr>
        <w:ind w:left="48"/>
        <w:rPr>
          <w:sz w:val="24"/>
          <w:szCs w:val="24"/>
        </w:rPr>
      </w:pPr>
      <w:r w:rsidRPr="00E64F9E">
        <w:rPr>
          <w:sz w:val="24"/>
          <w:szCs w:val="24"/>
        </w:rPr>
        <w:t xml:space="preserve">System integrity </w:t>
      </w:r>
      <w:proofErr w:type="gramStart"/>
      <w:r w:rsidRPr="00E64F9E">
        <w:rPr>
          <w:sz w:val="24"/>
          <w:szCs w:val="24"/>
        </w:rPr>
        <w:t>status :</w:t>
      </w:r>
      <w:proofErr w:type="gramEnd"/>
      <w:r w:rsidRPr="00E64F9E">
        <w:rPr>
          <w:sz w:val="24"/>
          <w:szCs w:val="24"/>
        </w:rPr>
        <w:t xml:space="preserve"> 0x610</w:t>
      </w:r>
    </w:p>
    <w:p w14:paraId="7C098794" w14:textId="7660EFB8" w:rsidR="009E22A3" w:rsidRPr="00E64F9E" w:rsidRDefault="009E22A3" w:rsidP="009E22A3">
      <w:pPr>
        <w:ind w:left="48"/>
        <w:rPr>
          <w:sz w:val="24"/>
          <w:szCs w:val="24"/>
        </w:rPr>
      </w:pPr>
      <w:r w:rsidRPr="00E64F9E">
        <w:rPr>
          <w:sz w:val="24"/>
          <w:szCs w:val="24"/>
        </w:rPr>
        <w:t>Rom image verified correctly.</w:t>
      </w:r>
    </w:p>
    <w:p w14:paraId="4F45A2F0" w14:textId="70F8D600" w:rsidR="009E22A3" w:rsidRPr="00E64F9E" w:rsidRDefault="009E22A3" w:rsidP="009E22A3">
      <w:pPr>
        <w:pStyle w:val="ListParagraph"/>
        <w:numPr>
          <w:ilvl w:val="0"/>
          <w:numId w:val="1"/>
        </w:numPr>
        <w:rPr>
          <w:sz w:val="24"/>
          <w:szCs w:val="24"/>
        </w:rPr>
      </w:pPr>
      <w:r w:rsidRPr="00E64F9E">
        <w:rPr>
          <w:sz w:val="24"/>
          <w:szCs w:val="24"/>
        </w:rPr>
        <w:t xml:space="preserve">It’s </w:t>
      </w:r>
      <w:proofErr w:type="gramStart"/>
      <w:r w:rsidRPr="00E64F9E">
        <w:rPr>
          <w:sz w:val="24"/>
          <w:szCs w:val="24"/>
        </w:rPr>
        <w:t>CONFIG :</w:t>
      </w:r>
      <w:proofErr w:type="gramEnd"/>
    </w:p>
    <w:p w14:paraId="6BF2D343" w14:textId="2B277A56" w:rsidR="009E22A3" w:rsidRPr="00E64F9E" w:rsidRDefault="006F7799" w:rsidP="006F7799">
      <w:pPr>
        <w:pStyle w:val="ListParagraph"/>
        <w:ind w:left="408"/>
        <w:rPr>
          <w:sz w:val="24"/>
          <w:szCs w:val="24"/>
        </w:rPr>
      </w:pPr>
      <w:proofErr w:type="gramStart"/>
      <w:r w:rsidRPr="00E64F9E">
        <w:rPr>
          <w:sz w:val="24"/>
          <w:szCs w:val="24"/>
        </w:rPr>
        <w:t>GLOBAL :</w:t>
      </w:r>
      <w:proofErr w:type="gramEnd"/>
      <w:r w:rsidRPr="00E64F9E">
        <w:rPr>
          <w:sz w:val="24"/>
          <w:szCs w:val="24"/>
        </w:rPr>
        <w:t xml:space="preserve"> its contains settings and algorithm settings </w:t>
      </w:r>
    </w:p>
    <w:p w14:paraId="4D63898F" w14:textId="09E18BD7" w:rsidR="006F7799" w:rsidRPr="00E64F9E" w:rsidRDefault="006F7799" w:rsidP="006F7799">
      <w:pPr>
        <w:pStyle w:val="ListParagraph"/>
        <w:ind w:left="408"/>
        <w:rPr>
          <w:sz w:val="24"/>
          <w:szCs w:val="24"/>
        </w:rPr>
      </w:pPr>
      <w:proofErr w:type="gramStart"/>
      <w:r w:rsidRPr="00E64F9E">
        <w:rPr>
          <w:sz w:val="24"/>
          <w:szCs w:val="24"/>
        </w:rPr>
        <w:t>ROUTING :</w:t>
      </w:r>
      <w:proofErr w:type="gramEnd"/>
      <w:r w:rsidRPr="00E64F9E">
        <w:rPr>
          <w:sz w:val="24"/>
          <w:szCs w:val="24"/>
        </w:rPr>
        <w:t xml:space="preserve"> static and RIP</w:t>
      </w:r>
    </w:p>
    <w:p w14:paraId="201CE707" w14:textId="53B87D6D" w:rsidR="006F7799" w:rsidRPr="00E64F9E" w:rsidRDefault="006F7799" w:rsidP="006F7799">
      <w:pPr>
        <w:pStyle w:val="ListParagraph"/>
        <w:ind w:left="408"/>
        <w:rPr>
          <w:sz w:val="24"/>
          <w:szCs w:val="24"/>
        </w:rPr>
      </w:pPr>
      <w:proofErr w:type="gramStart"/>
      <w:r w:rsidRPr="00E64F9E">
        <w:rPr>
          <w:sz w:val="24"/>
          <w:szCs w:val="24"/>
        </w:rPr>
        <w:t>SWITCHING :</w:t>
      </w:r>
      <w:proofErr w:type="gramEnd"/>
      <w:r w:rsidRPr="00E64F9E">
        <w:rPr>
          <w:sz w:val="24"/>
          <w:szCs w:val="24"/>
        </w:rPr>
        <w:t xml:space="preserve"> VLAN database </w:t>
      </w:r>
    </w:p>
    <w:p w14:paraId="003EAB0C" w14:textId="7E050C4E" w:rsidR="006F7799" w:rsidRPr="00E64F9E" w:rsidRDefault="006F7799" w:rsidP="006F7799">
      <w:pPr>
        <w:pStyle w:val="ListParagraph"/>
        <w:ind w:left="408"/>
        <w:rPr>
          <w:sz w:val="24"/>
          <w:szCs w:val="24"/>
        </w:rPr>
      </w:pPr>
      <w:proofErr w:type="gramStart"/>
      <w:r w:rsidRPr="00E64F9E">
        <w:rPr>
          <w:sz w:val="24"/>
          <w:szCs w:val="24"/>
        </w:rPr>
        <w:t>INTERFACE :</w:t>
      </w:r>
      <w:proofErr w:type="gramEnd"/>
      <w:r w:rsidRPr="00E64F9E">
        <w:rPr>
          <w:sz w:val="24"/>
          <w:szCs w:val="24"/>
        </w:rPr>
        <w:t xml:space="preserve">  GigabitEthernet0/0/0 ,  GigabitEtherbet0/0/1 , GigabitEtherner0/0/2.</w:t>
      </w:r>
    </w:p>
    <w:p w14:paraId="3BC9EA5D" w14:textId="77777777" w:rsidR="006F7799" w:rsidRPr="00E64F9E" w:rsidRDefault="006F7799" w:rsidP="006F7799">
      <w:pPr>
        <w:pStyle w:val="ListParagraph"/>
        <w:ind w:left="408"/>
        <w:rPr>
          <w:sz w:val="24"/>
          <w:szCs w:val="24"/>
        </w:rPr>
      </w:pPr>
    </w:p>
    <w:p w14:paraId="08289D7B" w14:textId="5DD9930A" w:rsidR="006F7799" w:rsidRPr="00E64F9E" w:rsidRDefault="006F7799" w:rsidP="006F7799">
      <w:pPr>
        <w:pStyle w:val="ListParagraph"/>
        <w:ind w:left="408"/>
        <w:rPr>
          <w:sz w:val="24"/>
          <w:szCs w:val="24"/>
        </w:rPr>
      </w:pPr>
      <w:r w:rsidRPr="00E64F9E">
        <w:rPr>
          <w:sz w:val="24"/>
          <w:szCs w:val="24"/>
        </w:rPr>
        <w:t xml:space="preserve">To enable the </w:t>
      </w:r>
      <w:proofErr w:type="gramStart"/>
      <w:r w:rsidRPr="00E64F9E">
        <w:rPr>
          <w:sz w:val="24"/>
          <w:szCs w:val="24"/>
        </w:rPr>
        <w:t>user  :</w:t>
      </w:r>
      <w:proofErr w:type="gramEnd"/>
      <w:r w:rsidRPr="00E64F9E">
        <w:rPr>
          <w:sz w:val="24"/>
          <w:szCs w:val="24"/>
        </w:rPr>
        <w:t xml:space="preserve"> Router&gt;enable</w:t>
      </w:r>
    </w:p>
    <w:p w14:paraId="12E045DA" w14:textId="3C8AC64F" w:rsidR="006F7799" w:rsidRPr="00E64F9E" w:rsidRDefault="006F7799" w:rsidP="006F7799">
      <w:pPr>
        <w:pStyle w:val="ListParagraph"/>
        <w:ind w:left="408"/>
        <w:rPr>
          <w:sz w:val="24"/>
          <w:szCs w:val="24"/>
        </w:rPr>
      </w:pPr>
      <w:r w:rsidRPr="00E64F9E">
        <w:rPr>
          <w:sz w:val="24"/>
          <w:szCs w:val="24"/>
        </w:rPr>
        <w:t xml:space="preserve">To exit from the </w:t>
      </w:r>
      <w:proofErr w:type="gramStart"/>
      <w:r w:rsidRPr="00E64F9E">
        <w:rPr>
          <w:sz w:val="24"/>
          <w:szCs w:val="24"/>
        </w:rPr>
        <w:t>user :</w:t>
      </w:r>
      <w:proofErr w:type="gramEnd"/>
      <w:r w:rsidRPr="00E64F9E">
        <w:rPr>
          <w:sz w:val="24"/>
          <w:szCs w:val="24"/>
        </w:rPr>
        <w:t xml:space="preserve"> Router(config-if)#exit</w:t>
      </w:r>
    </w:p>
    <w:p w14:paraId="524BFD9A" w14:textId="77777777" w:rsidR="006F7799" w:rsidRPr="00E64F9E" w:rsidRDefault="006F7799" w:rsidP="006F7799">
      <w:pPr>
        <w:pStyle w:val="ListParagraph"/>
        <w:ind w:left="408"/>
        <w:rPr>
          <w:sz w:val="24"/>
          <w:szCs w:val="24"/>
        </w:rPr>
      </w:pPr>
    </w:p>
    <w:p w14:paraId="4CF14B85" w14:textId="77777777" w:rsidR="00E64F9E" w:rsidRDefault="00E64F9E" w:rsidP="00BB7D22"/>
    <w:p w14:paraId="585B85BC" w14:textId="4CBE95E8" w:rsidR="00E64F9E" w:rsidRDefault="00E64F9E" w:rsidP="00E64F9E">
      <w:pPr>
        <w:pStyle w:val="Heading1"/>
        <w:jc w:val="center"/>
        <w:rPr>
          <w:rStyle w:val="IntenseEmphasis"/>
        </w:rPr>
      </w:pPr>
      <w:r w:rsidRPr="00E64F9E">
        <w:rPr>
          <w:rStyle w:val="IntenseEmphasis"/>
        </w:rPr>
        <w:t>Router2</w:t>
      </w:r>
      <w:r>
        <w:rPr>
          <w:rStyle w:val="IntenseEmphasis"/>
        </w:rPr>
        <w:t xml:space="preserve"> ISR43321</w:t>
      </w:r>
    </w:p>
    <w:p w14:paraId="6CD8CF04" w14:textId="25AB4C02" w:rsidR="00E64F9E" w:rsidRDefault="00E64F9E" w:rsidP="00E64F9E"/>
    <w:p w14:paraId="341A8FEE" w14:textId="32F954B4" w:rsidR="00E64F9E" w:rsidRDefault="00E64F9E" w:rsidP="00E64F9E">
      <w:pPr>
        <w:rPr>
          <w:sz w:val="28"/>
          <w:szCs w:val="28"/>
        </w:rPr>
      </w:pPr>
      <w:r w:rsidRPr="00E64F9E">
        <w:rPr>
          <w:sz w:val="28"/>
          <w:szCs w:val="28"/>
        </w:rPr>
        <w:t>ISR43321 Router 2:</w:t>
      </w:r>
    </w:p>
    <w:p w14:paraId="7A106F48" w14:textId="77777777" w:rsidR="00E64F9E" w:rsidRDefault="00E64F9E" w:rsidP="00E64F9E">
      <w:pPr>
        <w:rPr>
          <w:sz w:val="24"/>
          <w:szCs w:val="24"/>
        </w:rPr>
      </w:pPr>
      <w:r w:rsidRPr="00E64F9E">
        <w:rPr>
          <w:sz w:val="24"/>
          <w:szCs w:val="24"/>
        </w:rPr>
        <w:t xml:space="preserve">It contains physical modules </w:t>
      </w:r>
      <w:proofErr w:type="gramStart"/>
      <w:r w:rsidRPr="00E64F9E">
        <w:rPr>
          <w:sz w:val="24"/>
          <w:szCs w:val="24"/>
        </w:rPr>
        <w:t>like :</w:t>
      </w:r>
      <w:proofErr w:type="gramEnd"/>
    </w:p>
    <w:p w14:paraId="25410290" w14:textId="4EFA9C06" w:rsidR="00E64F9E" w:rsidRDefault="00E64F9E" w:rsidP="001F3ACE">
      <w:pPr>
        <w:pStyle w:val="ListParagraph"/>
        <w:numPr>
          <w:ilvl w:val="0"/>
          <w:numId w:val="1"/>
        </w:numPr>
        <w:rPr>
          <w:sz w:val="24"/>
          <w:szCs w:val="24"/>
        </w:rPr>
      </w:pPr>
      <w:r w:rsidRPr="001F3ACE">
        <w:rPr>
          <w:sz w:val="28"/>
          <w:szCs w:val="28"/>
        </w:rPr>
        <w:t>NIM-2</w:t>
      </w:r>
      <w:proofErr w:type="gramStart"/>
      <w:r w:rsidRPr="001F3ACE">
        <w:rPr>
          <w:sz w:val="28"/>
          <w:szCs w:val="28"/>
        </w:rPr>
        <w:t>T</w:t>
      </w:r>
      <w:r w:rsidR="001F3ACE">
        <w:rPr>
          <w:sz w:val="28"/>
          <w:szCs w:val="28"/>
        </w:rPr>
        <w:t xml:space="preserve"> :</w:t>
      </w:r>
      <w:proofErr w:type="gramEnd"/>
      <w:r w:rsidR="001F3ACE">
        <w:rPr>
          <w:sz w:val="28"/>
          <w:szCs w:val="28"/>
        </w:rPr>
        <w:t xml:space="preserve"> </w:t>
      </w:r>
      <w:r w:rsidR="001F3ACE" w:rsidRPr="001F3ACE">
        <w:rPr>
          <w:sz w:val="24"/>
          <w:szCs w:val="24"/>
        </w:rPr>
        <w:t xml:space="preserve">The </w:t>
      </w:r>
      <w:r w:rsidR="001F3ACE" w:rsidRPr="001F3ACE">
        <w:rPr>
          <w:b/>
          <w:bCs/>
          <w:sz w:val="24"/>
          <w:szCs w:val="24"/>
        </w:rPr>
        <w:t>NIM-2T</w:t>
      </w:r>
      <w:r w:rsidR="001F3ACE" w:rsidRPr="001F3ACE">
        <w:rPr>
          <w:sz w:val="24"/>
          <w:szCs w:val="24"/>
        </w:rPr>
        <w:t xml:space="preserve"> module equips the ISR433</w:t>
      </w:r>
      <w:r w:rsidR="009247FD">
        <w:rPr>
          <w:sz w:val="24"/>
          <w:szCs w:val="24"/>
        </w:rPr>
        <w:t>2</w:t>
      </w:r>
      <w:r w:rsidR="001F3ACE" w:rsidRPr="001F3ACE">
        <w:rPr>
          <w:sz w:val="24"/>
          <w:szCs w:val="24"/>
        </w:rPr>
        <w:t xml:space="preserve">1 with two high-speed serial ports, enabling seamless integration with legacy WAN networks and serial-based communication systems. It is a practical choice for businesses and industries that need </w:t>
      </w:r>
      <w:r w:rsidR="001F3ACE" w:rsidRPr="001F3ACE">
        <w:rPr>
          <w:sz w:val="24"/>
          <w:szCs w:val="24"/>
        </w:rPr>
        <w:lastRenderedPageBreak/>
        <w:t>to maintain or transition from traditional serial networks while leveraging the advanced features of Cisco's ISR 4000 Series routers.</w:t>
      </w:r>
    </w:p>
    <w:p w14:paraId="1ACF114E" w14:textId="77777777" w:rsidR="00630A2E" w:rsidRPr="001F3ACE" w:rsidRDefault="00630A2E" w:rsidP="00630A2E">
      <w:pPr>
        <w:pStyle w:val="ListParagraph"/>
        <w:ind w:left="408"/>
        <w:rPr>
          <w:sz w:val="24"/>
          <w:szCs w:val="24"/>
        </w:rPr>
      </w:pPr>
    </w:p>
    <w:p w14:paraId="4A0C0802" w14:textId="48F3E08F" w:rsidR="00E64F9E" w:rsidRPr="00A1728C" w:rsidRDefault="00E64F9E" w:rsidP="00630A2E">
      <w:pPr>
        <w:pStyle w:val="ListParagraph"/>
        <w:numPr>
          <w:ilvl w:val="0"/>
          <w:numId w:val="1"/>
        </w:numPr>
        <w:rPr>
          <w:sz w:val="24"/>
          <w:szCs w:val="24"/>
        </w:rPr>
      </w:pPr>
      <w:r w:rsidRPr="00630A2E">
        <w:rPr>
          <w:sz w:val="28"/>
          <w:szCs w:val="28"/>
        </w:rPr>
        <w:t>NIM-</w:t>
      </w:r>
      <w:proofErr w:type="gramStart"/>
      <w:r w:rsidRPr="00630A2E">
        <w:rPr>
          <w:sz w:val="28"/>
          <w:szCs w:val="28"/>
        </w:rPr>
        <w:t>cover</w:t>
      </w:r>
      <w:r w:rsidR="00630A2E">
        <w:rPr>
          <w:sz w:val="28"/>
          <w:szCs w:val="28"/>
        </w:rPr>
        <w:t xml:space="preserve"> :</w:t>
      </w:r>
      <w:proofErr w:type="gramEnd"/>
      <w:r w:rsidR="00630A2E">
        <w:rPr>
          <w:sz w:val="28"/>
          <w:szCs w:val="28"/>
        </w:rPr>
        <w:t xml:space="preserve"> </w:t>
      </w:r>
      <w:r w:rsidR="00A1728C" w:rsidRPr="00A1728C">
        <w:rPr>
          <w:sz w:val="24"/>
          <w:szCs w:val="24"/>
        </w:rPr>
        <w:t xml:space="preserve">The </w:t>
      </w:r>
      <w:r w:rsidR="00A1728C" w:rsidRPr="00A1728C">
        <w:rPr>
          <w:b/>
          <w:bCs/>
          <w:sz w:val="24"/>
          <w:szCs w:val="24"/>
        </w:rPr>
        <w:t>NIM-cover</w:t>
      </w:r>
      <w:r w:rsidR="00A1728C" w:rsidRPr="00A1728C">
        <w:rPr>
          <w:sz w:val="24"/>
          <w:szCs w:val="24"/>
        </w:rPr>
        <w:t xml:space="preserve"> in the ISR433</w:t>
      </w:r>
      <w:r w:rsidR="009247FD">
        <w:rPr>
          <w:sz w:val="24"/>
          <w:szCs w:val="24"/>
        </w:rPr>
        <w:t>2</w:t>
      </w:r>
      <w:r w:rsidR="00A1728C" w:rsidRPr="00A1728C">
        <w:rPr>
          <w:sz w:val="24"/>
          <w:szCs w:val="24"/>
        </w:rPr>
        <w:t>1 is a protective blanking plate for unused NIM slots. It ensures proper cooling, protects the router's internals, and maintains a clean and professional appearance. It can be easily removed when a Network Interface Module is added to the slot.</w:t>
      </w:r>
    </w:p>
    <w:p w14:paraId="59D7B153" w14:textId="77777777" w:rsidR="00A1728C" w:rsidRPr="00A1728C" w:rsidRDefault="00A1728C" w:rsidP="00A1728C">
      <w:pPr>
        <w:pStyle w:val="ListParagraph"/>
        <w:rPr>
          <w:sz w:val="28"/>
          <w:szCs w:val="28"/>
        </w:rPr>
      </w:pPr>
    </w:p>
    <w:p w14:paraId="4A9C0952" w14:textId="7F40765B" w:rsidR="00E64F9E" w:rsidRPr="00A1728C" w:rsidRDefault="00E64F9E" w:rsidP="00A1728C">
      <w:pPr>
        <w:pStyle w:val="ListParagraph"/>
        <w:numPr>
          <w:ilvl w:val="0"/>
          <w:numId w:val="1"/>
        </w:numPr>
        <w:rPr>
          <w:sz w:val="28"/>
          <w:szCs w:val="28"/>
        </w:rPr>
      </w:pPr>
      <w:r w:rsidRPr="00A1728C">
        <w:rPr>
          <w:sz w:val="28"/>
          <w:szCs w:val="28"/>
        </w:rPr>
        <w:t>NIM-ES2-</w:t>
      </w:r>
      <w:proofErr w:type="gramStart"/>
      <w:r w:rsidRPr="00A1728C">
        <w:rPr>
          <w:sz w:val="28"/>
          <w:szCs w:val="28"/>
        </w:rPr>
        <w:t>4</w:t>
      </w:r>
      <w:r w:rsidR="00A1728C">
        <w:rPr>
          <w:sz w:val="28"/>
          <w:szCs w:val="28"/>
        </w:rPr>
        <w:t xml:space="preserve"> :</w:t>
      </w:r>
      <w:proofErr w:type="gramEnd"/>
      <w:r w:rsidR="00107904">
        <w:rPr>
          <w:sz w:val="28"/>
          <w:szCs w:val="28"/>
        </w:rPr>
        <w:t xml:space="preserve"> </w:t>
      </w:r>
      <w:r w:rsidR="00107904" w:rsidRPr="00107904">
        <w:rPr>
          <w:sz w:val="24"/>
          <w:szCs w:val="24"/>
        </w:rPr>
        <w:t xml:space="preserve">The </w:t>
      </w:r>
      <w:r w:rsidR="00107904" w:rsidRPr="00107904">
        <w:rPr>
          <w:b/>
          <w:bCs/>
          <w:sz w:val="24"/>
          <w:szCs w:val="24"/>
        </w:rPr>
        <w:t>NIM-ES2-4</w:t>
      </w:r>
      <w:r w:rsidR="00107904" w:rsidRPr="00107904">
        <w:rPr>
          <w:sz w:val="24"/>
          <w:szCs w:val="24"/>
        </w:rPr>
        <w:t xml:space="preserve"> is a </w:t>
      </w:r>
      <w:r w:rsidR="00107904" w:rsidRPr="00107904">
        <w:rPr>
          <w:b/>
          <w:bCs/>
          <w:sz w:val="24"/>
          <w:szCs w:val="24"/>
        </w:rPr>
        <w:t>Network Interface Module</w:t>
      </w:r>
      <w:r w:rsidR="00107904" w:rsidRPr="00107904">
        <w:rPr>
          <w:sz w:val="24"/>
          <w:szCs w:val="24"/>
        </w:rPr>
        <w:t xml:space="preserve"> for the Cisco ISR433</w:t>
      </w:r>
      <w:r w:rsidR="009247FD">
        <w:rPr>
          <w:sz w:val="24"/>
          <w:szCs w:val="24"/>
        </w:rPr>
        <w:t>2</w:t>
      </w:r>
      <w:r w:rsidR="00107904" w:rsidRPr="00107904">
        <w:rPr>
          <w:sz w:val="24"/>
          <w:szCs w:val="24"/>
        </w:rPr>
        <w:t xml:space="preserve">1 router, providing </w:t>
      </w:r>
      <w:r w:rsidR="00107904" w:rsidRPr="00107904">
        <w:rPr>
          <w:b/>
          <w:bCs/>
          <w:sz w:val="24"/>
          <w:szCs w:val="24"/>
        </w:rPr>
        <w:t>4 Gigabit Ethernet ports</w:t>
      </w:r>
      <w:r w:rsidR="00107904" w:rsidRPr="00107904">
        <w:rPr>
          <w:sz w:val="24"/>
          <w:szCs w:val="24"/>
        </w:rPr>
        <w:t xml:space="preserve"> for expanded connectivity. It is ideal for environments that require multiple high-speed Ethernet connections for LAN or WAN interfaces. With Layer 2 and Layer 3 capabilities, the module supports advanced networking configurations, such as routing, VLANs, and redundancy, making it a versatile expansion option for network growth</w:t>
      </w:r>
      <w:r w:rsidR="00107904" w:rsidRPr="00107904">
        <w:rPr>
          <w:sz w:val="28"/>
          <w:szCs w:val="28"/>
        </w:rPr>
        <w:t>.</w:t>
      </w:r>
    </w:p>
    <w:p w14:paraId="7A180F87" w14:textId="77777777" w:rsidR="00107904" w:rsidRPr="00107904" w:rsidRDefault="00107904" w:rsidP="00107904">
      <w:pPr>
        <w:pStyle w:val="ListParagraph"/>
        <w:rPr>
          <w:sz w:val="28"/>
          <w:szCs w:val="28"/>
        </w:rPr>
      </w:pPr>
    </w:p>
    <w:p w14:paraId="5F1E6B66" w14:textId="67097BA4" w:rsidR="00E64F9E" w:rsidRPr="00107904" w:rsidRDefault="00E64F9E" w:rsidP="00107904">
      <w:pPr>
        <w:pStyle w:val="ListParagraph"/>
        <w:numPr>
          <w:ilvl w:val="0"/>
          <w:numId w:val="1"/>
        </w:numPr>
        <w:rPr>
          <w:sz w:val="28"/>
          <w:szCs w:val="28"/>
        </w:rPr>
      </w:pPr>
      <w:r w:rsidRPr="00107904">
        <w:rPr>
          <w:sz w:val="28"/>
          <w:szCs w:val="28"/>
        </w:rPr>
        <w:t>GLC-GE-100</w:t>
      </w:r>
      <w:proofErr w:type="gramStart"/>
      <w:r w:rsidRPr="00107904">
        <w:rPr>
          <w:sz w:val="28"/>
          <w:szCs w:val="28"/>
        </w:rPr>
        <w:t>FX</w:t>
      </w:r>
      <w:r w:rsidR="00107904">
        <w:rPr>
          <w:sz w:val="28"/>
          <w:szCs w:val="28"/>
        </w:rPr>
        <w:t xml:space="preserve"> :</w:t>
      </w:r>
      <w:proofErr w:type="gramEnd"/>
      <w:r w:rsidR="00107904">
        <w:rPr>
          <w:sz w:val="28"/>
          <w:szCs w:val="28"/>
        </w:rPr>
        <w:t xml:space="preserve"> </w:t>
      </w:r>
      <w:r w:rsidR="004D66B6" w:rsidRPr="004D66B6">
        <w:rPr>
          <w:sz w:val="24"/>
          <w:szCs w:val="24"/>
        </w:rPr>
        <w:t xml:space="preserve">The </w:t>
      </w:r>
      <w:r w:rsidR="004D66B6" w:rsidRPr="004D66B6">
        <w:rPr>
          <w:b/>
          <w:bCs/>
          <w:sz w:val="24"/>
          <w:szCs w:val="24"/>
        </w:rPr>
        <w:t>GLC-GE-100FX</w:t>
      </w:r>
      <w:r w:rsidR="004D66B6" w:rsidRPr="004D66B6">
        <w:rPr>
          <w:sz w:val="24"/>
          <w:szCs w:val="24"/>
        </w:rPr>
        <w:t xml:space="preserve"> is a </w:t>
      </w:r>
      <w:r w:rsidR="004D66B6" w:rsidRPr="004D66B6">
        <w:rPr>
          <w:b/>
          <w:bCs/>
          <w:sz w:val="24"/>
          <w:szCs w:val="24"/>
        </w:rPr>
        <w:t>Gigabit Ethernet SFP module</w:t>
      </w:r>
      <w:r w:rsidR="004D66B6" w:rsidRPr="004D66B6">
        <w:rPr>
          <w:sz w:val="24"/>
          <w:szCs w:val="24"/>
        </w:rPr>
        <w:t xml:space="preserve"> for </w:t>
      </w:r>
      <w:proofErr w:type="spellStart"/>
      <w:r w:rsidR="004D66B6" w:rsidRPr="004D66B6">
        <w:rPr>
          <w:b/>
          <w:bCs/>
          <w:sz w:val="24"/>
          <w:szCs w:val="24"/>
        </w:rPr>
        <w:t>fiber</w:t>
      </w:r>
      <w:proofErr w:type="spellEnd"/>
      <w:r w:rsidR="004D66B6" w:rsidRPr="004D66B6">
        <w:rPr>
          <w:b/>
          <w:bCs/>
          <w:sz w:val="24"/>
          <w:szCs w:val="24"/>
        </w:rPr>
        <w:t>-optic</w:t>
      </w:r>
      <w:r w:rsidR="004D66B6" w:rsidRPr="004D66B6">
        <w:rPr>
          <w:sz w:val="24"/>
          <w:szCs w:val="24"/>
        </w:rPr>
        <w:t xml:space="preserve"> connectivity, providing reliable and high-speed network links over </w:t>
      </w:r>
      <w:r w:rsidR="004D66B6" w:rsidRPr="004D66B6">
        <w:rPr>
          <w:b/>
          <w:bCs/>
          <w:sz w:val="24"/>
          <w:szCs w:val="24"/>
        </w:rPr>
        <w:t>100Base-FX</w:t>
      </w:r>
      <w:r w:rsidR="004D66B6" w:rsidRPr="004D66B6">
        <w:rPr>
          <w:sz w:val="24"/>
          <w:szCs w:val="24"/>
        </w:rPr>
        <w:t xml:space="preserve"> multimode </w:t>
      </w:r>
      <w:proofErr w:type="spellStart"/>
      <w:r w:rsidR="004D66B6" w:rsidRPr="004D66B6">
        <w:rPr>
          <w:sz w:val="24"/>
          <w:szCs w:val="24"/>
        </w:rPr>
        <w:t>fiber</w:t>
      </w:r>
      <w:proofErr w:type="spellEnd"/>
      <w:r w:rsidR="004D66B6" w:rsidRPr="004D66B6">
        <w:rPr>
          <w:sz w:val="24"/>
          <w:szCs w:val="24"/>
        </w:rPr>
        <w:t xml:space="preserve">. It is commonly used with the </w:t>
      </w:r>
      <w:r w:rsidR="004D66B6" w:rsidRPr="004D66B6">
        <w:rPr>
          <w:b/>
          <w:bCs/>
          <w:sz w:val="24"/>
          <w:szCs w:val="24"/>
        </w:rPr>
        <w:t>ISR433</w:t>
      </w:r>
      <w:r w:rsidR="009247FD">
        <w:rPr>
          <w:b/>
          <w:bCs/>
          <w:sz w:val="24"/>
          <w:szCs w:val="24"/>
        </w:rPr>
        <w:t>2</w:t>
      </w:r>
      <w:r w:rsidR="004D66B6" w:rsidRPr="004D66B6">
        <w:rPr>
          <w:b/>
          <w:bCs/>
          <w:sz w:val="24"/>
          <w:szCs w:val="24"/>
        </w:rPr>
        <w:t>1</w:t>
      </w:r>
      <w:r w:rsidR="004D66B6" w:rsidRPr="004D66B6">
        <w:rPr>
          <w:sz w:val="24"/>
          <w:szCs w:val="24"/>
        </w:rPr>
        <w:t xml:space="preserve"> router (via a compatible NIM or Ethernet module with SFP slots) to enable </w:t>
      </w:r>
      <w:proofErr w:type="spellStart"/>
      <w:r w:rsidR="004D66B6" w:rsidRPr="004D66B6">
        <w:rPr>
          <w:sz w:val="24"/>
          <w:szCs w:val="24"/>
        </w:rPr>
        <w:t>fiber</w:t>
      </w:r>
      <w:proofErr w:type="spellEnd"/>
      <w:r w:rsidR="004D66B6" w:rsidRPr="004D66B6">
        <w:rPr>
          <w:sz w:val="24"/>
          <w:szCs w:val="24"/>
        </w:rPr>
        <w:t xml:space="preserve">-based network connections for medium-distance applications, typically up to </w:t>
      </w:r>
      <w:r w:rsidR="004D66B6" w:rsidRPr="004D66B6">
        <w:rPr>
          <w:b/>
          <w:bCs/>
          <w:sz w:val="24"/>
          <w:szCs w:val="24"/>
        </w:rPr>
        <w:t xml:space="preserve">2 </w:t>
      </w:r>
      <w:proofErr w:type="spellStart"/>
      <w:r w:rsidR="004D66B6" w:rsidRPr="004D66B6">
        <w:rPr>
          <w:b/>
          <w:bCs/>
          <w:sz w:val="24"/>
          <w:szCs w:val="24"/>
        </w:rPr>
        <w:t>kilometers</w:t>
      </w:r>
      <w:proofErr w:type="spellEnd"/>
      <w:r w:rsidR="004D66B6" w:rsidRPr="004D66B6">
        <w:rPr>
          <w:sz w:val="24"/>
          <w:szCs w:val="24"/>
        </w:rPr>
        <w:t xml:space="preserve">. This module is ideal for environments needing </w:t>
      </w:r>
      <w:proofErr w:type="spellStart"/>
      <w:r w:rsidR="004D66B6" w:rsidRPr="004D66B6">
        <w:rPr>
          <w:sz w:val="24"/>
          <w:szCs w:val="24"/>
        </w:rPr>
        <w:t>fiber</w:t>
      </w:r>
      <w:proofErr w:type="spellEnd"/>
      <w:r w:rsidR="004D66B6" w:rsidRPr="004D66B6">
        <w:rPr>
          <w:sz w:val="24"/>
          <w:szCs w:val="24"/>
        </w:rPr>
        <w:t xml:space="preserve"> connections for data </w:t>
      </w:r>
      <w:proofErr w:type="spellStart"/>
      <w:r w:rsidR="004D66B6" w:rsidRPr="004D66B6">
        <w:rPr>
          <w:sz w:val="24"/>
          <w:szCs w:val="24"/>
        </w:rPr>
        <w:t>centers</w:t>
      </w:r>
      <w:proofErr w:type="spellEnd"/>
      <w:r w:rsidR="004D66B6" w:rsidRPr="004D66B6">
        <w:rPr>
          <w:sz w:val="24"/>
          <w:szCs w:val="24"/>
        </w:rPr>
        <w:t>, enterprise networks, or WAN links, providing flexibility and performance for modern network designs.</w:t>
      </w:r>
    </w:p>
    <w:p w14:paraId="38887076" w14:textId="77777777" w:rsidR="004D66B6" w:rsidRPr="004D66B6" w:rsidRDefault="004D66B6" w:rsidP="004D66B6">
      <w:pPr>
        <w:pStyle w:val="ListParagraph"/>
        <w:rPr>
          <w:sz w:val="28"/>
          <w:szCs w:val="28"/>
        </w:rPr>
      </w:pPr>
    </w:p>
    <w:p w14:paraId="2D0B1560" w14:textId="71D922B5" w:rsidR="00E64F9E" w:rsidRPr="001B7C9F" w:rsidRDefault="00E64F9E" w:rsidP="004D66B6">
      <w:pPr>
        <w:pStyle w:val="ListParagraph"/>
        <w:numPr>
          <w:ilvl w:val="0"/>
          <w:numId w:val="5"/>
        </w:numPr>
        <w:rPr>
          <w:sz w:val="24"/>
          <w:szCs w:val="24"/>
        </w:rPr>
      </w:pPr>
      <w:r w:rsidRPr="004D66B6">
        <w:rPr>
          <w:sz w:val="28"/>
          <w:szCs w:val="28"/>
        </w:rPr>
        <w:t>GLC-LH-</w:t>
      </w:r>
      <w:proofErr w:type="gramStart"/>
      <w:r w:rsidRPr="004D66B6">
        <w:rPr>
          <w:sz w:val="28"/>
          <w:szCs w:val="28"/>
        </w:rPr>
        <w:t xml:space="preserve">SMD </w:t>
      </w:r>
      <w:r w:rsidR="004D66B6">
        <w:rPr>
          <w:sz w:val="28"/>
          <w:szCs w:val="28"/>
        </w:rPr>
        <w:t>:</w:t>
      </w:r>
      <w:proofErr w:type="gramEnd"/>
      <w:r w:rsidR="004D66B6">
        <w:rPr>
          <w:sz w:val="28"/>
          <w:szCs w:val="28"/>
        </w:rPr>
        <w:t xml:space="preserve"> </w:t>
      </w:r>
      <w:r w:rsidR="001B7C9F" w:rsidRPr="001B7C9F">
        <w:rPr>
          <w:sz w:val="24"/>
          <w:szCs w:val="24"/>
        </w:rPr>
        <w:t xml:space="preserve">The </w:t>
      </w:r>
      <w:r w:rsidR="001B7C9F" w:rsidRPr="001B7C9F">
        <w:rPr>
          <w:b/>
          <w:bCs/>
          <w:sz w:val="24"/>
          <w:szCs w:val="24"/>
        </w:rPr>
        <w:t>GLC-LH-SMD</w:t>
      </w:r>
      <w:r w:rsidR="001B7C9F" w:rsidRPr="001B7C9F">
        <w:rPr>
          <w:sz w:val="24"/>
          <w:szCs w:val="24"/>
        </w:rPr>
        <w:t xml:space="preserve"> is a </w:t>
      </w:r>
      <w:r w:rsidR="001B7C9F" w:rsidRPr="001B7C9F">
        <w:rPr>
          <w:b/>
          <w:bCs/>
          <w:sz w:val="24"/>
          <w:szCs w:val="24"/>
        </w:rPr>
        <w:t>Gigabit Ethernet SFP module</w:t>
      </w:r>
      <w:r w:rsidR="001B7C9F" w:rsidRPr="001B7C9F">
        <w:rPr>
          <w:sz w:val="24"/>
          <w:szCs w:val="24"/>
        </w:rPr>
        <w:t xml:space="preserve"> that provides </w:t>
      </w:r>
      <w:r w:rsidR="001B7C9F" w:rsidRPr="001B7C9F">
        <w:rPr>
          <w:b/>
          <w:bCs/>
          <w:sz w:val="24"/>
          <w:szCs w:val="24"/>
        </w:rPr>
        <w:t xml:space="preserve">long-range </w:t>
      </w:r>
      <w:proofErr w:type="spellStart"/>
      <w:r w:rsidR="001B7C9F" w:rsidRPr="001B7C9F">
        <w:rPr>
          <w:b/>
          <w:bCs/>
          <w:sz w:val="24"/>
          <w:szCs w:val="24"/>
        </w:rPr>
        <w:t>fiber</w:t>
      </w:r>
      <w:proofErr w:type="spellEnd"/>
      <w:r w:rsidR="001B7C9F" w:rsidRPr="001B7C9F">
        <w:rPr>
          <w:b/>
          <w:bCs/>
          <w:sz w:val="24"/>
          <w:szCs w:val="24"/>
        </w:rPr>
        <w:t>-optic connectivity</w:t>
      </w:r>
      <w:r w:rsidR="001B7C9F" w:rsidRPr="001B7C9F">
        <w:rPr>
          <w:sz w:val="24"/>
          <w:szCs w:val="24"/>
        </w:rPr>
        <w:t xml:space="preserve"> over </w:t>
      </w:r>
      <w:r w:rsidR="001B7C9F" w:rsidRPr="001B7C9F">
        <w:rPr>
          <w:b/>
          <w:bCs/>
          <w:sz w:val="24"/>
          <w:szCs w:val="24"/>
        </w:rPr>
        <w:t xml:space="preserve">single-mode </w:t>
      </w:r>
      <w:proofErr w:type="spellStart"/>
      <w:r w:rsidR="001B7C9F" w:rsidRPr="001B7C9F">
        <w:rPr>
          <w:b/>
          <w:bCs/>
          <w:sz w:val="24"/>
          <w:szCs w:val="24"/>
        </w:rPr>
        <w:t>fiber</w:t>
      </w:r>
      <w:proofErr w:type="spellEnd"/>
      <w:r w:rsidR="001B7C9F" w:rsidRPr="001B7C9F">
        <w:rPr>
          <w:sz w:val="24"/>
          <w:szCs w:val="24"/>
        </w:rPr>
        <w:t xml:space="preserve">. It is ideal for applications requiring connections over distances up to </w:t>
      </w:r>
      <w:r w:rsidR="001B7C9F" w:rsidRPr="001B7C9F">
        <w:rPr>
          <w:b/>
          <w:bCs/>
          <w:sz w:val="24"/>
          <w:szCs w:val="24"/>
        </w:rPr>
        <w:t xml:space="preserve">10 </w:t>
      </w:r>
      <w:proofErr w:type="spellStart"/>
      <w:r w:rsidR="001B7C9F" w:rsidRPr="001B7C9F">
        <w:rPr>
          <w:b/>
          <w:bCs/>
          <w:sz w:val="24"/>
          <w:szCs w:val="24"/>
        </w:rPr>
        <w:t>kilometers</w:t>
      </w:r>
      <w:proofErr w:type="spellEnd"/>
      <w:r w:rsidR="001B7C9F" w:rsidRPr="001B7C9F">
        <w:rPr>
          <w:sz w:val="24"/>
          <w:szCs w:val="24"/>
        </w:rPr>
        <w:t xml:space="preserve"> using </w:t>
      </w:r>
      <w:r w:rsidR="001B7C9F" w:rsidRPr="001B7C9F">
        <w:rPr>
          <w:b/>
          <w:bCs/>
          <w:sz w:val="24"/>
          <w:szCs w:val="24"/>
        </w:rPr>
        <w:t>1310 nm wavelength</w:t>
      </w:r>
      <w:r w:rsidR="001B7C9F" w:rsidRPr="001B7C9F">
        <w:rPr>
          <w:sz w:val="24"/>
          <w:szCs w:val="24"/>
        </w:rPr>
        <w:t xml:space="preserve">. The module is compatible with Cisco ISR routers, including the </w:t>
      </w:r>
      <w:r w:rsidR="001B7C9F" w:rsidRPr="001B7C9F">
        <w:rPr>
          <w:b/>
          <w:bCs/>
          <w:sz w:val="24"/>
          <w:szCs w:val="24"/>
        </w:rPr>
        <w:t>ISR433</w:t>
      </w:r>
      <w:r w:rsidR="009247FD">
        <w:rPr>
          <w:b/>
          <w:bCs/>
          <w:sz w:val="24"/>
          <w:szCs w:val="24"/>
        </w:rPr>
        <w:t>2</w:t>
      </w:r>
      <w:r w:rsidR="001B7C9F" w:rsidRPr="001B7C9F">
        <w:rPr>
          <w:b/>
          <w:bCs/>
          <w:sz w:val="24"/>
          <w:szCs w:val="24"/>
        </w:rPr>
        <w:t>1</w:t>
      </w:r>
      <w:r w:rsidR="001B7C9F" w:rsidRPr="001B7C9F">
        <w:rPr>
          <w:sz w:val="24"/>
          <w:szCs w:val="24"/>
        </w:rPr>
        <w:t xml:space="preserve">, through an appropriate </w:t>
      </w:r>
      <w:r w:rsidR="001B7C9F" w:rsidRPr="001B7C9F">
        <w:rPr>
          <w:b/>
          <w:bCs/>
          <w:sz w:val="24"/>
          <w:szCs w:val="24"/>
        </w:rPr>
        <w:t>NIM</w:t>
      </w:r>
      <w:r w:rsidR="001B7C9F" w:rsidRPr="001B7C9F">
        <w:rPr>
          <w:sz w:val="24"/>
          <w:szCs w:val="24"/>
        </w:rPr>
        <w:t xml:space="preserve"> or Ethernet module with SFP slots. It is commonly used for connecting remote sites, data </w:t>
      </w:r>
      <w:proofErr w:type="spellStart"/>
      <w:r w:rsidR="001B7C9F" w:rsidRPr="001B7C9F">
        <w:rPr>
          <w:sz w:val="24"/>
          <w:szCs w:val="24"/>
        </w:rPr>
        <w:t>centers</w:t>
      </w:r>
      <w:proofErr w:type="spellEnd"/>
      <w:r w:rsidR="001B7C9F" w:rsidRPr="001B7C9F">
        <w:rPr>
          <w:sz w:val="24"/>
          <w:szCs w:val="24"/>
        </w:rPr>
        <w:t>, or within large campus networks, ensuring reliable and high-performance communication.</w:t>
      </w:r>
    </w:p>
    <w:p w14:paraId="3B1F0A17" w14:textId="77777777" w:rsidR="00E64F9E" w:rsidRDefault="00E64F9E" w:rsidP="00E64F9E"/>
    <w:p w14:paraId="1C72D5C3" w14:textId="77777777" w:rsidR="00E64F9E" w:rsidRDefault="00E64F9E" w:rsidP="00E64F9E">
      <w:pPr>
        <w:pStyle w:val="ListParagraph"/>
        <w:numPr>
          <w:ilvl w:val="0"/>
          <w:numId w:val="5"/>
        </w:numPr>
        <w:rPr>
          <w:sz w:val="28"/>
          <w:szCs w:val="28"/>
        </w:rPr>
      </w:pPr>
      <w:proofErr w:type="gramStart"/>
      <w:r w:rsidRPr="00E64F9E">
        <w:rPr>
          <w:sz w:val="28"/>
          <w:szCs w:val="28"/>
        </w:rPr>
        <w:t>Attributes :</w:t>
      </w:r>
      <w:proofErr w:type="gramEnd"/>
    </w:p>
    <w:p w14:paraId="25149C57" w14:textId="684C8150" w:rsidR="00E64F9E" w:rsidRDefault="00E64F9E" w:rsidP="00E64F9E">
      <w:pPr>
        <w:pStyle w:val="ListParagraph"/>
        <w:rPr>
          <w:sz w:val="28"/>
          <w:szCs w:val="28"/>
        </w:rPr>
      </w:pPr>
      <w:r>
        <w:rPr>
          <w:sz w:val="28"/>
          <w:szCs w:val="28"/>
        </w:rPr>
        <w:t xml:space="preserve">   </w:t>
      </w:r>
    </w:p>
    <w:p w14:paraId="0DB5FB53" w14:textId="77777777" w:rsidR="00E64F9E" w:rsidRDefault="00E64F9E" w:rsidP="00E64F9E">
      <w:r>
        <w:t xml:space="preserve">                         </w:t>
      </w:r>
      <w:proofErr w:type="gramStart"/>
      <w:r>
        <w:t>MTBF :</w:t>
      </w:r>
      <w:proofErr w:type="gramEnd"/>
      <w:r>
        <w:t xml:space="preserve"> </w:t>
      </w:r>
      <w:r w:rsidRPr="009E22A3">
        <w:t>587250</w:t>
      </w:r>
    </w:p>
    <w:p w14:paraId="19774F09" w14:textId="227E8EE1" w:rsidR="00E64F9E" w:rsidRDefault="00E64F9E" w:rsidP="00E64F9E">
      <w:r>
        <w:t xml:space="preserve">                         COST: 3000</w:t>
      </w:r>
    </w:p>
    <w:p w14:paraId="111FC25F" w14:textId="1931291B" w:rsidR="00E64F9E" w:rsidRDefault="00E64F9E" w:rsidP="00E64F9E">
      <w:r>
        <w:t xml:space="preserve">                        POWER SOURCE: 0</w:t>
      </w:r>
    </w:p>
    <w:p w14:paraId="0A706F89" w14:textId="2B6D3804" w:rsidR="00E64F9E" w:rsidRDefault="00E64F9E" w:rsidP="00E64F9E">
      <w:r>
        <w:t xml:space="preserve">                        RACK </w:t>
      </w:r>
      <w:proofErr w:type="gramStart"/>
      <w:r>
        <w:t>UNITS :</w:t>
      </w:r>
      <w:proofErr w:type="gramEnd"/>
      <w:r>
        <w:t xml:space="preserve"> 1</w:t>
      </w:r>
    </w:p>
    <w:p w14:paraId="31317FE5" w14:textId="665DA425" w:rsidR="00E64F9E" w:rsidRDefault="00E64F9E" w:rsidP="00E64F9E">
      <w:r>
        <w:t xml:space="preserve">                       </w:t>
      </w:r>
      <w:proofErr w:type="gramStart"/>
      <w:r w:rsidRPr="00E64F9E">
        <w:rPr>
          <w:sz w:val="24"/>
          <w:szCs w:val="24"/>
        </w:rPr>
        <w:t>WATTAGE :</w:t>
      </w:r>
      <w:proofErr w:type="gramEnd"/>
      <w:r>
        <w:t xml:space="preserve"> 260</w:t>
      </w:r>
    </w:p>
    <w:p w14:paraId="5A121560" w14:textId="77777777" w:rsidR="00E64F9E" w:rsidRDefault="00E64F9E" w:rsidP="00E64F9E"/>
    <w:p w14:paraId="79244EC8" w14:textId="77777777" w:rsidR="00E64F9E" w:rsidRPr="00BB7D22" w:rsidRDefault="00E64F9E" w:rsidP="00E64F9E">
      <w:pPr>
        <w:pStyle w:val="ListParagraph"/>
        <w:numPr>
          <w:ilvl w:val="0"/>
          <w:numId w:val="5"/>
        </w:numPr>
        <w:rPr>
          <w:sz w:val="24"/>
          <w:szCs w:val="24"/>
        </w:rPr>
      </w:pPr>
      <w:r w:rsidRPr="00BB7D22">
        <w:rPr>
          <w:sz w:val="24"/>
          <w:szCs w:val="24"/>
        </w:rPr>
        <w:t xml:space="preserve">To install the </w:t>
      </w:r>
      <w:proofErr w:type="gramStart"/>
      <w:r w:rsidRPr="00BB7D22">
        <w:rPr>
          <w:sz w:val="24"/>
          <w:szCs w:val="24"/>
        </w:rPr>
        <w:t>hardware :</w:t>
      </w:r>
      <w:proofErr w:type="gramEnd"/>
      <w:r w:rsidRPr="00BB7D22">
        <w:rPr>
          <w:sz w:val="24"/>
          <w:szCs w:val="24"/>
        </w:rPr>
        <w:t xml:space="preserve"> </w:t>
      </w:r>
    </w:p>
    <w:p w14:paraId="0586BB57" w14:textId="4CFF4C70" w:rsidR="00E64F9E" w:rsidRPr="00BB7D22" w:rsidRDefault="00E64F9E" w:rsidP="00E64F9E">
      <w:pPr>
        <w:ind w:left="360"/>
        <w:rPr>
          <w:sz w:val="24"/>
          <w:szCs w:val="24"/>
        </w:rPr>
      </w:pPr>
      <w:r w:rsidRPr="00BB7D22">
        <w:rPr>
          <w:sz w:val="24"/>
          <w:szCs w:val="24"/>
        </w:rPr>
        <w:t xml:space="preserve">check the system integrity </w:t>
      </w:r>
      <w:proofErr w:type="gramStart"/>
      <w:r w:rsidRPr="00BB7D22">
        <w:rPr>
          <w:sz w:val="24"/>
          <w:szCs w:val="24"/>
        </w:rPr>
        <w:t>status :</w:t>
      </w:r>
      <w:proofErr w:type="gramEnd"/>
      <w:r w:rsidRPr="00BB7D22">
        <w:rPr>
          <w:sz w:val="24"/>
          <w:szCs w:val="24"/>
        </w:rPr>
        <w:t xml:space="preserve"> 00000610</w:t>
      </w:r>
    </w:p>
    <w:p w14:paraId="671C186F" w14:textId="22AFC30D" w:rsidR="00E64F9E" w:rsidRPr="00BB7D22" w:rsidRDefault="00E64F9E" w:rsidP="00E64F9E">
      <w:pPr>
        <w:ind w:left="360"/>
        <w:rPr>
          <w:sz w:val="24"/>
          <w:szCs w:val="24"/>
        </w:rPr>
      </w:pPr>
      <w:r w:rsidRPr="00BB7D22">
        <w:rPr>
          <w:sz w:val="24"/>
          <w:szCs w:val="24"/>
        </w:rPr>
        <w:t>Rom image verified correctly</w:t>
      </w:r>
    </w:p>
    <w:p w14:paraId="24533EE1" w14:textId="04650244" w:rsidR="00BB7D22" w:rsidRPr="00BB7D22" w:rsidRDefault="00BB7D22" w:rsidP="00E64F9E">
      <w:pPr>
        <w:ind w:left="360"/>
        <w:rPr>
          <w:sz w:val="24"/>
          <w:szCs w:val="24"/>
        </w:rPr>
      </w:pPr>
      <w:r w:rsidRPr="00BB7D22">
        <w:rPr>
          <w:sz w:val="24"/>
          <w:szCs w:val="24"/>
        </w:rPr>
        <w:t xml:space="preserve">System Bootstrap, version 15.4(3r) s5, RELESE SOFTWARE </w:t>
      </w:r>
    </w:p>
    <w:p w14:paraId="6FB1F3F4" w14:textId="249CA814" w:rsidR="00BB7D22" w:rsidRPr="00BB7D22" w:rsidRDefault="00BB7D22" w:rsidP="00BB7D22">
      <w:pPr>
        <w:ind w:left="360"/>
        <w:rPr>
          <w:sz w:val="24"/>
          <w:szCs w:val="24"/>
        </w:rPr>
      </w:pPr>
      <w:r w:rsidRPr="00BB7D22">
        <w:rPr>
          <w:sz w:val="24"/>
          <w:szCs w:val="24"/>
        </w:rPr>
        <w:t xml:space="preserve">Copyright (c) 1994-2015 by </w:t>
      </w:r>
      <w:proofErr w:type="gramStart"/>
      <w:r w:rsidRPr="00BB7D22">
        <w:rPr>
          <w:sz w:val="24"/>
          <w:szCs w:val="24"/>
        </w:rPr>
        <w:t>cisco systems</w:t>
      </w:r>
      <w:proofErr w:type="gramEnd"/>
      <w:r w:rsidRPr="00BB7D22">
        <w:rPr>
          <w:sz w:val="24"/>
          <w:szCs w:val="24"/>
        </w:rPr>
        <w:t xml:space="preserve">, Inc  </w:t>
      </w:r>
    </w:p>
    <w:p w14:paraId="33E496E0" w14:textId="40E0D804" w:rsidR="00BB7D22" w:rsidRDefault="00BB7D22" w:rsidP="00BB7D22">
      <w:pPr>
        <w:pStyle w:val="ListParagraph"/>
        <w:numPr>
          <w:ilvl w:val="0"/>
          <w:numId w:val="5"/>
        </w:numPr>
      </w:pPr>
      <w:r>
        <w:t xml:space="preserve">It’s </w:t>
      </w:r>
      <w:proofErr w:type="gramStart"/>
      <w:r>
        <w:t>CONGIF :</w:t>
      </w:r>
      <w:proofErr w:type="gramEnd"/>
      <w:r>
        <w:t xml:space="preserve"> </w:t>
      </w:r>
    </w:p>
    <w:p w14:paraId="5EAF350A" w14:textId="77777777" w:rsidR="00BB7D22" w:rsidRDefault="00BB7D22" w:rsidP="00BB7D22">
      <w:pPr>
        <w:pStyle w:val="ListParagraph"/>
      </w:pPr>
    </w:p>
    <w:p w14:paraId="1F8D1D19" w14:textId="77777777" w:rsidR="00BB7D22" w:rsidRPr="00E64F9E" w:rsidRDefault="00BB7D22" w:rsidP="00BB7D22">
      <w:pPr>
        <w:pStyle w:val="ListParagraph"/>
        <w:ind w:left="408"/>
        <w:rPr>
          <w:sz w:val="24"/>
          <w:szCs w:val="24"/>
        </w:rPr>
      </w:pPr>
      <w:r>
        <w:t xml:space="preserve"> </w:t>
      </w:r>
      <w:proofErr w:type="gramStart"/>
      <w:r w:rsidRPr="00E64F9E">
        <w:rPr>
          <w:sz w:val="24"/>
          <w:szCs w:val="24"/>
        </w:rPr>
        <w:t>GLOBAL :</w:t>
      </w:r>
      <w:proofErr w:type="gramEnd"/>
      <w:r w:rsidRPr="00E64F9E">
        <w:rPr>
          <w:sz w:val="24"/>
          <w:szCs w:val="24"/>
        </w:rPr>
        <w:t xml:space="preserve"> its contains settings and algorithm settings </w:t>
      </w:r>
    </w:p>
    <w:p w14:paraId="03A212A4" w14:textId="77777777" w:rsidR="00BB7D22" w:rsidRPr="00E64F9E" w:rsidRDefault="00BB7D22" w:rsidP="00BB7D22">
      <w:pPr>
        <w:pStyle w:val="ListParagraph"/>
        <w:ind w:left="408"/>
        <w:rPr>
          <w:sz w:val="24"/>
          <w:szCs w:val="24"/>
        </w:rPr>
      </w:pPr>
      <w:proofErr w:type="gramStart"/>
      <w:r w:rsidRPr="00E64F9E">
        <w:rPr>
          <w:sz w:val="24"/>
          <w:szCs w:val="24"/>
        </w:rPr>
        <w:t>ROUTING :</w:t>
      </w:r>
      <w:proofErr w:type="gramEnd"/>
      <w:r w:rsidRPr="00E64F9E">
        <w:rPr>
          <w:sz w:val="24"/>
          <w:szCs w:val="24"/>
        </w:rPr>
        <w:t xml:space="preserve"> static and RIP</w:t>
      </w:r>
    </w:p>
    <w:p w14:paraId="7BB1C6C9" w14:textId="77777777" w:rsidR="00BB7D22" w:rsidRPr="00E64F9E" w:rsidRDefault="00BB7D22" w:rsidP="00BB7D22">
      <w:pPr>
        <w:pStyle w:val="ListParagraph"/>
        <w:ind w:left="408"/>
        <w:rPr>
          <w:sz w:val="24"/>
          <w:szCs w:val="24"/>
        </w:rPr>
      </w:pPr>
      <w:proofErr w:type="gramStart"/>
      <w:r w:rsidRPr="00E64F9E">
        <w:rPr>
          <w:sz w:val="24"/>
          <w:szCs w:val="24"/>
        </w:rPr>
        <w:t>SWITCHING :</w:t>
      </w:r>
      <w:proofErr w:type="gramEnd"/>
      <w:r w:rsidRPr="00E64F9E">
        <w:rPr>
          <w:sz w:val="24"/>
          <w:szCs w:val="24"/>
        </w:rPr>
        <w:t xml:space="preserve"> VLAN database </w:t>
      </w:r>
    </w:p>
    <w:p w14:paraId="204A9FBC" w14:textId="0D3DB8AB" w:rsidR="00BB7D22" w:rsidRDefault="00BB7D22" w:rsidP="00BB7D22">
      <w:pPr>
        <w:pStyle w:val="ListParagraph"/>
        <w:rPr>
          <w:sz w:val="24"/>
          <w:szCs w:val="24"/>
        </w:rPr>
      </w:pPr>
      <w:proofErr w:type="gramStart"/>
      <w:r w:rsidRPr="00E64F9E">
        <w:rPr>
          <w:sz w:val="24"/>
          <w:szCs w:val="24"/>
        </w:rPr>
        <w:t>INTERFACE :</w:t>
      </w:r>
      <w:proofErr w:type="gramEnd"/>
      <w:r w:rsidRPr="00E64F9E">
        <w:rPr>
          <w:sz w:val="24"/>
          <w:szCs w:val="24"/>
        </w:rPr>
        <w:t xml:space="preserve">  GigabitEthernet0/0/0 ,  GigabitEtherbet0/0/1</w:t>
      </w:r>
    </w:p>
    <w:p w14:paraId="06DA53F6" w14:textId="77777777" w:rsidR="00BB7D22" w:rsidRPr="00BB7D22" w:rsidRDefault="00BB7D22" w:rsidP="00BB7D22">
      <w:pPr>
        <w:pStyle w:val="ListParagraph"/>
        <w:rPr>
          <w:sz w:val="24"/>
          <w:szCs w:val="24"/>
        </w:rPr>
      </w:pPr>
    </w:p>
    <w:p w14:paraId="19646642" w14:textId="3FDD373B" w:rsidR="00BB7D22" w:rsidRDefault="00BB7D22" w:rsidP="00BB7D22">
      <w:pPr>
        <w:pStyle w:val="ListParagraph"/>
        <w:numPr>
          <w:ilvl w:val="0"/>
          <w:numId w:val="5"/>
        </w:numPr>
        <w:rPr>
          <w:sz w:val="24"/>
          <w:szCs w:val="24"/>
        </w:rPr>
      </w:pPr>
      <w:r>
        <w:rPr>
          <w:sz w:val="24"/>
          <w:szCs w:val="24"/>
        </w:rPr>
        <w:t>4194304k bytes of physical memory.</w:t>
      </w:r>
    </w:p>
    <w:p w14:paraId="35F95A39" w14:textId="5FA6C73A" w:rsidR="00BB7D22" w:rsidRDefault="00BB7D22" w:rsidP="00BB7D22">
      <w:pPr>
        <w:pStyle w:val="ListParagraph"/>
        <w:numPr>
          <w:ilvl w:val="0"/>
          <w:numId w:val="5"/>
        </w:numPr>
        <w:rPr>
          <w:sz w:val="24"/>
          <w:szCs w:val="24"/>
        </w:rPr>
      </w:pPr>
      <w:r>
        <w:rPr>
          <w:sz w:val="24"/>
          <w:szCs w:val="24"/>
        </w:rPr>
        <w:t>32768k bytes of non-volatile configuration memory.</w:t>
      </w:r>
    </w:p>
    <w:p w14:paraId="561E012E" w14:textId="7F9058AC" w:rsidR="00BB7D22" w:rsidRPr="00BB7D22" w:rsidRDefault="00BB7D22" w:rsidP="00BB7D22">
      <w:pPr>
        <w:pStyle w:val="ListParagraph"/>
        <w:numPr>
          <w:ilvl w:val="0"/>
          <w:numId w:val="5"/>
        </w:numPr>
        <w:rPr>
          <w:sz w:val="24"/>
          <w:szCs w:val="24"/>
        </w:rPr>
      </w:pPr>
      <w:r>
        <w:rPr>
          <w:sz w:val="24"/>
          <w:szCs w:val="24"/>
        </w:rPr>
        <w:t>3223551K bytes of flash memory at boot flash.</w:t>
      </w:r>
    </w:p>
    <w:p w14:paraId="07C01073" w14:textId="09CA8BC5" w:rsidR="00BB7D22" w:rsidRDefault="000F1728" w:rsidP="00BB7D22">
      <w:pPr>
        <w:pStyle w:val="Heading1"/>
        <w:jc w:val="center"/>
      </w:pPr>
      <w:r>
        <w:rPr>
          <w:rStyle w:val="IntenseEmphasis"/>
        </w:rPr>
        <w:t xml:space="preserve"> 2901 Router</w:t>
      </w:r>
    </w:p>
    <w:p w14:paraId="128A9512" w14:textId="77777777" w:rsidR="00A55B90" w:rsidRDefault="00A55B90" w:rsidP="00A55B90"/>
    <w:p w14:paraId="41436584" w14:textId="4D1B9825" w:rsidR="00A55B90" w:rsidRPr="00A55B90" w:rsidRDefault="00A55B90" w:rsidP="00A55B90">
      <w:pPr>
        <w:rPr>
          <w:sz w:val="24"/>
          <w:szCs w:val="24"/>
        </w:rPr>
      </w:pPr>
      <w:r w:rsidRPr="00A55B90">
        <w:rPr>
          <w:sz w:val="24"/>
          <w:szCs w:val="24"/>
        </w:rPr>
        <w:t>It contains physical modules like:</w:t>
      </w:r>
    </w:p>
    <w:p w14:paraId="09C48314" w14:textId="46A08E80" w:rsidR="00A55B90" w:rsidRDefault="00A55B90" w:rsidP="00A55B90">
      <w:pPr>
        <w:pStyle w:val="ListParagraph"/>
        <w:numPr>
          <w:ilvl w:val="0"/>
          <w:numId w:val="5"/>
        </w:numPr>
        <w:rPr>
          <w:sz w:val="24"/>
          <w:szCs w:val="24"/>
        </w:rPr>
      </w:pPr>
      <w:r w:rsidRPr="002657FF">
        <w:rPr>
          <w:sz w:val="28"/>
          <w:szCs w:val="28"/>
        </w:rPr>
        <w:t>HWIC-1GE-</w:t>
      </w:r>
      <w:proofErr w:type="gramStart"/>
      <w:r w:rsidRPr="002657FF">
        <w:rPr>
          <w:sz w:val="28"/>
          <w:szCs w:val="28"/>
        </w:rPr>
        <w:t>SFP</w:t>
      </w:r>
      <w:r w:rsidR="002657FF">
        <w:rPr>
          <w:sz w:val="28"/>
          <w:szCs w:val="28"/>
        </w:rPr>
        <w:t xml:space="preserve"> :</w:t>
      </w:r>
      <w:proofErr w:type="gramEnd"/>
      <w:r w:rsidR="002657FF">
        <w:rPr>
          <w:sz w:val="28"/>
          <w:szCs w:val="28"/>
        </w:rPr>
        <w:t xml:space="preserve"> </w:t>
      </w:r>
      <w:r w:rsidR="00E07AA3">
        <w:rPr>
          <w:sz w:val="28"/>
          <w:szCs w:val="28"/>
        </w:rPr>
        <w:t xml:space="preserve"> </w:t>
      </w:r>
      <w:r w:rsidR="00E07AA3" w:rsidRPr="00E07AA3">
        <w:rPr>
          <w:sz w:val="24"/>
          <w:szCs w:val="24"/>
        </w:rPr>
        <w:t xml:space="preserve">The </w:t>
      </w:r>
      <w:r w:rsidR="00E07AA3" w:rsidRPr="00E07AA3">
        <w:rPr>
          <w:b/>
          <w:bCs/>
          <w:sz w:val="24"/>
          <w:szCs w:val="24"/>
        </w:rPr>
        <w:t>HWIC-1GE-SFP</w:t>
      </w:r>
      <w:r w:rsidR="00E07AA3" w:rsidRPr="00E07AA3">
        <w:rPr>
          <w:sz w:val="24"/>
          <w:szCs w:val="24"/>
        </w:rPr>
        <w:t xml:space="preserve"> is a </w:t>
      </w:r>
      <w:r w:rsidR="00E07AA3" w:rsidRPr="00E07AA3">
        <w:rPr>
          <w:b/>
          <w:bCs/>
          <w:sz w:val="24"/>
          <w:szCs w:val="24"/>
        </w:rPr>
        <w:t>Gigabit Ethernet interface card</w:t>
      </w:r>
      <w:r w:rsidR="00E07AA3" w:rsidRPr="00E07AA3">
        <w:rPr>
          <w:sz w:val="24"/>
          <w:szCs w:val="24"/>
        </w:rPr>
        <w:t xml:space="preserve"> designed for the </w:t>
      </w:r>
      <w:r w:rsidR="00E07AA3" w:rsidRPr="00E07AA3">
        <w:rPr>
          <w:b/>
          <w:bCs/>
          <w:sz w:val="24"/>
          <w:szCs w:val="24"/>
        </w:rPr>
        <w:t>Cisco 2901 router</w:t>
      </w:r>
      <w:r w:rsidR="00E07AA3" w:rsidRPr="00E07AA3">
        <w:rPr>
          <w:sz w:val="24"/>
          <w:szCs w:val="24"/>
        </w:rPr>
        <w:t xml:space="preserve">. It provides a </w:t>
      </w:r>
      <w:r w:rsidR="00E07AA3" w:rsidRPr="00E07AA3">
        <w:rPr>
          <w:b/>
          <w:bCs/>
          <w:sz w:val="24"/>
          <w:szCs w:val="24"/>
        </w:rPr>
        <w:t>single SFP port</w:t>
      </w:r>
      <w:r w:rsidR="00E07AA3" w:rsidRPr="00E07AA3">
        <w:rPr>
          <w:sz w:val="24"/>
          <w:szCs w:val="24"/>
        </w:rPr>
        <w:t xml:space="preserve"> that can accommodate various </w:t>
      </w:r>
      <w:r w:rsidR="00E07AA3" w:rsidRPr="00E07AA3">
        <w:rPr>
          <w:b/>
          <w:bCs/>
          <w:sz w:val="24"/>
          <w:szCs w:val="24"/>
        </w:rPr>
        <w:t>SFP modules</w:t>
      </w:r>
      <w:r w:rsidR="00E07AA3" w:rsidRPr="00E07AA3">
        <w:rPr>
          <w:sz w:val="24"/>
          <w:szCs w:val="24"/>
        </w:rPr>
        <w:t xml:space="preserve">, offering flexibility for either </w:t>
      </w:r>
      <w:proofErr w:type="spellStart"/>
      <w:r w:rsidR="00E07AA3" w:rsidRPr="00E07AA3">
        <w:rPr>
          <w:b/>
          <w:bCs/>
          <w:sz w:val="24"/>
          <w:szCs w:val="24"/>
        </w:rPr>
        <w:t>fiber</w:t>
      </w:r>
      <w:proofErr w:type="spellEnd"/>
      <w:r w:rsidR="00E07AA3" w:rsidRPr="00E07AA3">
        <w:rPr>
          <w:b/>
          <w:bCs/>
          <w:sz w:val="24"/>
          <w:szCs w:val="24"/>
        </w:rPr>
        <w:t>-optic</w:t>
      </w:r>
      <w:r w:rsidR="00E07AA3" w:rsidRPr="00E07AA3">
        <w:rPr>
          <w:sz w:val="24"/>
          <w:szCs w:val="24"/>
        </w:rPr>
        <w:t xml:space="preserve"> or </w:t>
      </w:r>
      <w:r w:rsidR="00E07AA3" w:rsidRPr="00E07AA3">
        <w:rPr>
          <w:b/>
          <w:bCs/>
          <w:sz w:val="24"/>
          <w:szCs w:val="24"/>
        </w:rPr>
        <w:t>copper</w:t>
      </w:r>
      <w:r w:rsidR="00E07AA3" w:rsidRPr="00E07AA3">
        <w:rPr>
          <w:sz w:val="24"/>
          <w:szCs w:val="24"/>
        </w:rPr>
        <w:t xml:space="preserve"> Gigabit Ethernet connections. It is ideal for high-speed </w:t>
      </w:r>
      <w:r w:rsidR="00E07AA3" w:rsidRPr="00E07AA3">
        <w:rPr>
          <w:b/>
          <w:bCs/>
          <w:sz w:val="24"/>
          <w:szCs w:val="24"/>
        </w:rPr>
        <w:t>WAN connectivity</w:t>
      </w:r>
      <w:r w:rsidR="00E07AA3" w:rsidRPr="00E07AA3">
        <w:rPr>
          <w:sz w:val="24"/>
          <w:szCs w:val="24"/>
        </w:rPr>
        <w:t xml:space="preserve"> and </w:t>
      </w:r>
      <w:r w:rsidR="00E07AA3" w:rsidRPr="00E07AA3">
        <w:rPr>
          <w:b/>
          <w:bCs/>
          <w:sz w:val="24"/>
          <w:szCs w:val="24"/>
        </w:rPr>
        <w:t>network expansion</w:t>
      </w:r>
      <w:r w:rsidR="00E07AA3" w:rsidRPr="00E07AA3">
        <w:rPr>
          <w:sz w:val="24"/>
          <w:szCs w:val="24"/>
        </w:rPr>
        <w:t xml:space="preserve">, and is easily installed in one of the router's </w:t>
      </w:r>
      <w:r w:rsidR="00E07AA3" w:rsidRPr="00E07AA3">
        <w:rPr>
          <w:b/>
          <w:bCs/>
          <w:sz w:val="24"/>
          <w:szCs w:val="24"/>
        </w:rPr>
        <w:t>HWIC slots</w:t>
      </w:r>
      <w:r w:rsidR="00E07AA3" w:rsidRPr="00E07AA3">
        <w:rPr>
          <w:sz w:val="24"/>
          <w:szCs w:val="24"/>
        </w:rPr>
        <w:t>. The module's ability to use different SFP transceivers makes it a versatile solution for many networking environments, from small office setups to larger, more complex networks.</w:t>
      </w:r>
    </w:p>
    <w:p w14:paraId="4BAFC5FE" w14:textId="77777777" w:rsidR="00E07AA3" w:rsidRPr="00E07AA3" w:rsidRDefault="00E07AA3" w:rsidP="00E07AA3">
      <w:pPr>
        <w:pStyle w:val="ListParagraph"/>
        <w:rPr>
          <w:sz w:val="24"/>
          <w:szCs w:val="24"/>
        </w:rPr>
      </w:pPr>
    </w:p>
    <w:p w14:paraId="21074D7D" w14:textId="30E27E80" w:rsidR="00F91E90" w:rsidRDefault="00A55B90" w:rsidP="00F91E90">
      <w:pPr>
        <w:pStyle w:val="ListParagraph"/>
        <w:numPr>
          <w:ilvl w:val="0"/>
          <w:numId w:val="5"/>
        </w:numPr>
        <w:rPr>
          <w:sz w:val="28"/>
          <w:szCs w:val="28"/>
        </w:rPr>
      </w:pPr>
      <w:r w:rsidRPr="00E07AA3">
        <w:rPr>
          <w:sz w:val="28"/>
          <w:szCs w:val="28"/>
        </w:rPr>
        <w:t>HWIC-2</w:t>
      </w:r>
      <w:proofErr w:type="gramStart"/>
      <w:r w:rsidRPr="00E07AA3">
        <w:rPr>
          <w:sz w:val="28"/>
          <w:szCs w:val="28"/>
        </w:rPr>
        <w:t>T</w:t>
      </w:r>
      <w:r w:rsidR="00E07AA3">
        <w:rPr>
          <w:sz w:val="28"/>
          <w:szCs w:val="28"/>
        </w:rPr>
        <w:t xml:space="preserve"> :</w:t>
      </w:r>
      <w:proofErr w:type="gramEnd"/>
      <w:r w:rsidR="00E07AA3">
        <w:rPr>
          <w:sz w:val="28"/>
          <w:szCs w:val="28"/>
        </w:rPr>
        <w:t xml:space="preserve"> </w:t>
      </w:r>
      <w:r w:rsidR="00F91E90">
        <w:rPr>
          <w:sz w:val="28"/>
          <w:szCs w:val="28"/>
        </w:rPr>
        <w:t xml:space="preserve"> </w:t>
      </w:r>
      <w:r w:rsidR="00F91E90" w:rsidRPr="00F91E90">
        <w:rPr>
          <w:sz w:val="24"/>
          <w:szCs w:val="24"/>
        </w:rPr>
        <w:t xml:space="preserve">The </w:t>
      </w:r>
      <w:r w:rsidR="00F91E90" w:rsidRPr="00F91E90">
        <w:rPr>
          <w:b/>
          <w:bCs/>
          <w:sz w:val="24"/>
          <w:szCs w:val="24"/>
        </w:rPr>
        <w:t>HWIC-2T</w:t>
      </w:r>
      <w:r w:rsidR="00F91E90" w:rsidRPr="00F91E90">
        <w:rPr>
          <w:sz w:val="24"/>
          <w:szCs w:val="24"/>
        </w:rPr>
        <w:t xml:space="preserve"> is a </w:t>
      </w:r>
      <w:r w:rsidR="00F91E90" w:rsidRPr="00F91E90">
        <w:rPr>
          <w:b/>
          <w:bCs/>
          <w:sz w:val="24"/>
          <w:szCs w:val="24"/>
        </w:rPr>
        <w:t>High-Speed WAN Interface Card</w:t>
      </w:r>
      <w:r w:rsidR="00F91E90" w:rsidRPr="00F91E90">
        <w:rPr>
          <w:sz w:val="24"/>
          <w:szCs w:val="24"/>
        </w:rPr>
        <w:t xml:space="preserve"> for the </w:t>
      </w:r>
      <w:r w:rsidR="00F91E90" w:rsidRPr="00F91E90">
        <w:rPr>
          <w:b/>
          <w:bCs/>
          <w:sz w:val="24"/>
          <w:szCs w:val="24"/>
        </w:rPr>
        <w:t>Cisco 2901 router</w:t>
      </w:r>
      <w:r w:rsidR="00F91E90" w:rsidRPr="00F91E90">
        <w:rPr>
          <w:sz w:val="24"/>
          <w:szCs w:val="24"/>
        </w:rPr>
        <w:t xml:space="preserve">, providing </w:t>
      </w:r>
      <w:r w:rsidR="00F91E90" w:rsidRPr="00F91E90">
        <w:rPr>
          <w:b/>
          <w:bCs/>
          <w:sz w:val="24"/>
          <w:szCs w:val="24"/>
        </w:rPr>
        <w:t>two serial WAN ports</w:t>
      </w:r>
      <w:r w:rsidR="00F91E90" w:rsidRPr="00F91E90">
        <w:rPr>
          <w:sz w:val="24"/>
          <w:szCs w:val="24"/>
        </w:rPr>
        <w:t xml:space="preserve"> for connecting to </w:t>
      </w:r>
      <w:r w:rsidR="00F91E90" w:rsidRPr="00F91E90">
        <w:rPr>
          <w:b/>
          <w:bCs/>
          <w:sz w:val="24"/>
          <w:szCs w:val="24"/>
        </w:rPr>
        <w:t>T1/E1 lines</w:t>
      </w:r>
      <w:r w:rsidR="00F91E90" w:rsidRPr="00F91E90">
        <w:rPr>
          <w:sz w:val="24"/>
          <w:szCs w:val="24"/>
        </w:rPr>
        <w:t xml:space="preserve">, </w:t>
      </w:r>
      <w:r w:rsidR="00F91E90" w:rsidRPr="00F91E90">
        <w:rPr>
          <w:b/>
          <w:bCs/>
          <w:sz w:val="24"/>
          <w:szCs w:val="24"/>
        </w:rPr>
        <w:t>Frame Relay</w:t>
      </w:r>
      <w:r w:rsidR="00F91E90" w:rsidRPr="00F91E90">
        <w:rPr>
          <w:sz w:val="24"/>
          <w:szCs w:val="24"/>
        </w:rPr>
        <w:t>, and other legacy WAN technologies. It is ideal for businesses that still rely on older WAN services, offering flexibility in connecting to various serial interfaces. By installing the HWIC-2T, you can expand the router's WAN capabilities and maintain compatibility with traditional networking technologies</w:t>
      </w:r>
      <w:r w:rsidR="00F91E90" w:rsidRPr="00F91E90">
        <w:rPr>
          <w:sz w:val="28"/>
          <w:szCs w:val="28"/>
        </w:rPr>
        <w:t>.</w:t>
      </w:r>
    </w:p>
    <w:p w14:paraId="4F830B67" w14:textId="77777777" w:rsidR="00F91E90" w:rsidRPr="00F91E90" w:rsidRDefault="00F91E90" w:rsidP="00F91E90">
      <w:pPr>
        <w:rPr>
          <w:sz w:val="28"/>
          <w:szCs w:val="28"/>
        </w:rPr>
      </w:pPr>
    </w:p>
    <w:p w14:paraId="02459DD6" w14:textId="5AD012BF" w:rsidR="00A55B90" w:rsidRPr="006C6CA5" w:rsidRDefault="00A55B90" w:rsidP="00A55B90">
      <w:pPr>
        <w:pStyle w:val="ListParagraph"/>
        <w:numPr>
          <w:ilvl w:val="0"/>
          <w:numId w:val="5"/>
        </w:numPr>
        <w:rPr>
          <w:sz w:val="24"/>
          <w:szCs w:val="24"/>
        </w:rPr>
      </w:pPr>
      <w:r w:rsidRPr="00F91E90">
        <w:rPr>
          <w:sz w:val="28"/>
          <w:szCs w:val="28"/>
        </w:rPr>
        <w:t>HWIC-4</w:t>
      </w:r>
      <w:proofErr w:type="gramStart"/>
      <w:r w:rsidRPr="00F91E90">
        <w:rPr>
          <w:sz w:val="28"/>
          <w:szCs w:val="28"/>
        </w:rPr>
        <w:t>ESW</w:t>
      </w:r>
      <w:r w:rsidR="00F91E90">
        <w:rPr>
          <w:sz w:val="28"/>
          <w:szCs w:val="28"/>
        </w:rPr>
        <w:t xml:space="preserve"> :</w:t>
      </w:r>
      <w:proofErr w:type="gramEnd"/>
      <w:r w:rsidR="006C6CA5">
        <w:rPr>
          <w:sz w:val="28"/>
          <w:szCs w:val="28"/>
        </w:rPr>
        <w:t xml:space="preserve"> </w:t>
      </w:r>
      <w:r w:rsidR="006C6CA5" w:rsidRPr="006C6CA5">
        <w:rPr>
          <w:sz w:val="24"/>
          <w:szCs w:val="24"/>
        </w:rPr>
        <w:t xml:space="preserve">The </w:t>
      </w:r>
      <w:r w:rsidR="006C6CA5" w:rsidRPr="006C6CA5">
        <w:rPr>
          <w:b/>
          <w:bCs/>
          <w:sz w:val="24"/>
          <w:szCs w:val="24"/>
        </w:rPr>
        <w:t>HWIC-4ESW</w:t>
      </w:r>
      <w:r w:rsidR="006C6CA5" w:rsidRPr="006C6CA5">
        <w:rPr>
          <w:sz w:val="24"/>
          <w:szCs w:val="24"/>
        </w:rPr>
        <w:t xml:space="preserve"> is a </w:t>
      </w:r>
      <w:r w:rsidR="006C6CA5" w:rsidRPr="006C6CA5">
        <w:rPr>
          <w:b/>
          <w:bCs/>
          <w:sz w:val="24"/>
          <w:szCs w:val="24"/>
        </w:rPr>
        <w:t>Layer 2 Ethernet switching card</w:t>
      </w:r>
      <w:r w:rsidR="006C6CA5" w:rsidRPr="006C6CA5">
        <w:rPr>
          <w:sz w:val="24"/>
          <w:szCs w:val="24"/>
        </w:rPr>
        <w:t xml:space="preserve"> for the </w:t>
      </w:r>
      <w:r w:rsidR="006C6CA5" w:rsidRPr="006C6CA5">
        <w:rPr>
          <w:b/>
          <w:bCs/>
          <w:sz w:val="24"/>
          <w:szCs w:val="24"/>
        </w:rPr>
        <w:t>Cisco 2901 router</w:t>
      </w:r>
      <w:r w:rsidR="006C6CA5" w:rsidRPr="006C6CA5">
        <w:rPr>
          <w:sz w:val="24"/>
          <w:szCs w:val="24"/>
        </w:rPr>
        <w:t xml:space="preserve">, providing </w:t>
      </w:r>
      <w:r w:rsidR="006C6CA5" w:rsidRPr="006C6CA5">
        <w:rPr>
          <w:b/>
          <w:bCs/>
          <w:sz w:val="24"/>
          <w:szCs w:val="24"/>
        </w:rPr>
        <w:t>four 10/100 Ethernet ports</w:t>
      </w:r>
      <w:r w:rsidR="006C6CA5" w:rsidRPr="006C6CA5">
        <w:rPr>
          <w:sz w:val="24"/>
          <w:szCs w:val="24"/>
        </w:rPr>
        <w:t xml:space="preserve"> for local network connections. It </w:t>
      </w:r>
      <w:r w:rsidR="006C6CA5" w:rsidRPr="006C6CA5">
        <w:rPr>
          <w:sz w:val="24"/>
          <w:szCs w:val="24"/>
        </w:rPr>
        <w:lastRenderedPageBreak/>
        <w:t xml:space="preserve">is ideal for expanding Ethernet connectivity in small office or branch office environments that require basic LAN connectivity and </w:t>
      </w:r>
      <w:r w:rsidR="006C6CA5" w:rsidRPr="006C6CA5">
        <w:rPr>
          <w:b/>
          <w:bCs/>
          <w:sz w:val="24"/>
          <w:szCs w:val="24"/>
        </w:rPr>
        <w:t>VLAN</w:t>
      </w:r>
      <w:r w:rsidR="006C6CA5" w:rsidRPr="006C6CA5">
        <w:rPr>
          <w:sz w:val="24"/>
          <w:szCs w:val="24"/>
        </w:rPr>
        <w:t xml:space="preserve"> support. The module simplifies network design by providing basic Ethernet switching without the need for additional switches, making it a cost-effective solution for smaller, less demanding network setups. However, it is limited to </w:t>
      </w:r>
      <w:r w:rsidR="006C6CA5" w:rsidRPr="006C6CA5">
        <w:rPr>
          <w:b/>
          <w:bCs/>
          <w:sz w:val="24"/>
          <w:szCs w:val="24"/>
        </w:rPr>
        <w:t>10/100 Mbps speeds</w:t>
      </w:r>
      <w:r w:rsidR="006C6CA5" w:rsidRPr="006C6CA5">
        <w:rPr>
          <w:sz w:val="24"/>
          <w:szCs w:val="24"/>
        </w:rPr>
        <w:t xml:space="preserve"> and </w:t>
      </w:r>
      <w:r w:rsidR="006C6CA5" w:rsidRPr="006C6CA5">
        <w:rPr>
          <w:b/>
          <w:bCs/>
          <w:sz w:val="24"/>
          <w:szCs w:val="24"/>
        </w:rPr>
        <w:t>Layer 2 functions</w:t>
      </w:r>
      <w:r w:rsidR="006C6CA5" w:rsidRPr="006C6CA5">
        <w:rPr>
          <w:sz w:val="24"/>
          <w:szCs w:val="24"/>
        </w:rPr>
        <w:t>, making it less suitable for high-speed or more complex network environments.</w:t>
      </w:r>
    </w:p>
    <w:p w14:paraId="7E7D3654" w14:textId="4C0B5FFF" w:rsidR="00A55B90" w:rsidRDefault="00A55B90" w:rsidP="006C6CA5">
      <w:pPr>
        <w:pStyle w:val="ListParagraph"/>
        <w:numPr>
          <w:ilvl w:val="0"/>
          <w:numId w:val="5"/>
        </w:numPr>
        <w:rPr>
          <w:sz w:val="24"/>
          <w:szCs w:val="24"/>
        </w:rPr>
      </w:pPr>
      <w:r w:rsidRPr="00E75438">
        <w:rPr>
          <w:sz w:val="28"/>
          <w:szCs w:val="28"/>
        </w:rPr>
        <w:t>HWIC-8</w:t>
      </w:r>
      <w:proofErr w:type="gramStart"/>
      <w:r w:rsidRPr="00E75438">
        <w:rPr>
          <w:sz w:val="28"/>
          <w:szCs w:val="28"/>
        </w:rPr>
        <w:t>A</w:t>
      </w:r>
      <w:r w:rsidR="00E75438">
        <w:rPr>
          <w:sz w:val="28"/>
          <w:szCs w:val="28"/>
        </w:rPr>
        <w:t xml:space="preserve"> :</w:t>
      </w:r>
      <w:proofErr w:type="gramEnd"/>
      <w:r w:rsidR="00E75438">
        <w:rPr>
          <w:sz w:val="28"/>
          <w:szCs w:val="28"/>
        </w:rPr>
        <w:t xml:space="preserve"> </w:t>
      </w:r>
      <w:r w:rsidR="001773ED" w:rsidRPr="001773ED">
        <w:rPr>
          <w:sz w:val="24"/>
          <w:szCs w:val="24"/>
        </w:rPr>
        <w:t xml:space="preserve">The </w:t>
      </w:r>
      <w:r w:rsidR="001773ED" w:rsidRPr="001773ED">
        <w:rPr>
          <w:b/>
          <w:bCs/>
          <w:sz w:val="24"/>
          <w:szCs w:val="24"/>
        </w:rPr>
        <w:t>HWIC-8A</w:t>
      </w:r>
      <w:r w:rsidR="001773ED" w:rsidRPr="001773ED">
        <w:rPr>
          <w:sz w:val="24"/>
          <w:szCs w:val="24"/>
        </w:rPr>
        <w:t xml:space="preserve"> is a </w:t>
      </w:r>
      <w:r w:rsidR="001773ED" w:rsidRPr="001773ED">
        <w:rPr>
          <w:b/>
          <w:bCs/>
          <w:sz w:val="24"/>
          <w:szCs w:val="24"/>
        </w:rPr>
        <w:t>High-Speed WAN Interface Card</w:t>
      </w:r>
      <w:r w:rsidR="001773ED" w:rsidRPr="001773ED">
        <w:rPr>
          <w:sz w:val="24"/>
          <w:szCs w:val="24"/>
        </w:rPr>
        <w:t xml:space="preserve"> for the </w:t>
      </w:r>
      <w:r w:rsidR="001773ED" w:rsidRPr="001773ED">
        <w:rPr>
          <w:b/>
          <w:bCs/>
          <w:sz w:val="24"/>
          <w:szCs w:val="24"/>
        </w:rPr>
        <w:t>Cisco 2901 router</w:t>
      </w:r>
      <w:r w:rsidR="001773ED" w:rsidRPr="001773ED">
        <w:rPr>
          <w:sz w:val="24"/>
          <w:szCs w:val="24"/>
        </w:rPr>
        <w:t xml:space="preserve">, providing </w:t>
      </w:r>
      <w:r w:rsidR="001773ED" w:rsidRPr="001773ED">
        <w:rPr>
          <w:b/>
          <w:bCs/>
          <w:sz w:val="24"/>
          <w:szCs w:val="24"/>
        </w:rPr>
        <w:t>eight asynchronous serial ports</w:t>
      </w:r>
      <w:r w:rsidR="001773ED" w:rsidRPr="001773ED">
        <w:rPr>
          <w:sz w:val="24"/>
          <w:szCs w:val="24"/>
        </w:rPr>
        <w:t xml:space="preserve"> for connecting to legacy WAN technologies like </w:t>
      </w:r>
      <w:r w:rsidR="001773ED" w:rsidRPr="001773ED">
        <w:rPr>
          <w:b/>
          <w:bCs/>
          <w:sz w:val="24"/>
          <w:szCs w:val="24"/>
        </w:rPr>
        <w:t>dial-up</w:t>
      </w:r>
      <w:r w:rsidR="001773ED" w:rsidRPr="001773ED">
        <w:rPr>
          <w:sz w:val="24"/>
          <w:szCs w:val="24"/>
        </w:rPr>
        <w:t xml:space="preserve">, </w:t>
      </w:r>
      <w:r w:rsidR="001773ED" w:rsidRPr="001773ED">
        <w:rPr>
          <w:b/>
          <w:bCs/>
          <w:sz w:val="24"/>
          <w:szCs w:val="24"/>
        </w:rPr>
        <w:t>ISDN</w:t>
      </w:r>
      <w:r w:rsidR="001773ED" w:rsidRPr="001773ED">
        <w:rPr>
          <w:sz w:val="24"/>
          <w:szCs w:val="24"/>
        </w:rPr>
        <w:t xml:space="preserve">, </w:t>
      </w:r>
      <w:r w:rsidR="001773ED" w:rsidRPr="001773ED">
        <w:rPr>
          <w:b/>
          <w:bCs/>
          <w:sz w:val="24"/>
          <w:szCs w:val="24"/>
        </w:rPr>
        <w:t>Frame Relay</w:t>
      </w:r>
      <w:r w:rsidR="001773ED" w:rsidRPr="001773ED">
        <w:rPr>
          <w:sz w:val="24"/>
          <w:szCs w:val="24"/>
        </w:rPr>
        <w:t xml:space="preserve">, and </w:t>
      </w:r>
      <w:r w:rsidR="001773ED" w:rsidRPr="001773ED">
        <w:rPr>
          <w:b/>
          <w:bCs/>
          <w:sz w:val="24"/>
          <w:szCs w:val="24"/>
        </w:rPr>
        <w:t>PPP</w:t>
      </w:r>
      <w:r w:rsidR="001773ED" w:rsidRPr="001773ED">
        <w:rPr>
          <w:sz w:val="24"/>
          <w:szCs w:val="24"/>
        </w:rPr>
        <w:t xml:space="preserve">. It is a cost-effective solution for adding multiple serial ports to a router and is ideal for businesses that still rely on legacy serial WAN connections for remote office connectivity or backup links. However, it is important to note that the module is limited to </w:t>
      </w:r>
      <w:r w:rsidR="001773ED" w:rsidRPr="001773ED">
        <w:rPr>
          <w:b/>
          <w:bCs/>
          <w:sz w:val="24"/>
          <w:szCs w:val="24"/>
        </w:rPr>
        <w:t>serial communication</w:t>
      </w:r>
      <w:r w:rsidR="001773ED" w:rsidRPr="001773ED">
        <w:rPr>
          <w:sz w:val="24"/>
          <w:szCs w:val="24"/>
        </w:rPr>
        <w:t xml:space="preserve"> and does not support high-speed Ethernet or modern WAN technologies.</w:t>
      </w:r>
    </w:p>
    <w:p w14:paraId="2085A0AC" w14:textId="77777777" w:rsidR="001773ED" w:rsidRPr="001773ED" w:rsidRDefault="001773ED" w:rsidP="001773ED">
      <w:pPr>
        <w:pStyle w:val="ListParagraph"/>
        <w:rPr>
          <w:sz w:val="24"/>
          <w:szCs w:val="24"/>
        </w:rPr>
      </w:pPr>
    </w:p>
    <w:p w14:paraId="6764A83E" w14:textId="1D8853E2" w:rsidR="00A55B90" w:rsidRDefault="00A55B90" w:rsidP="00A55B90">
      <w:pPr>
        <w:pStyle w:val="ListParagraph"/>
        <w:numPr>
          <w:ilvl w:val="0"/>
          <w:numId w:val="5"/>
        </w:numPr>
        <w:rPr>
          <w:sz w:val="24"/>
          <w:szCs w:val="24"/>
        </w:rPr>
      </w:pPr>
      <w:r w:rsidRPr="001773ED">
        <w:rPr>
          <w:sz w:val="28"/>
          <w:szCs w:val="28"/>
        </w:rPr>
        <w:t>WIC-</w:t>
      </w:r>
      <w:proofErr w:type="gramStart"/>
      <w:r w:rsidRPr="001773ED">
        <w:rPr>
          <w:sz w:val="28"/>
          <w:szCs w:val="28"/>
        </w:rPr>
        <w:t>Cover</w:t>
      </w:r>
      <w:r w:rsidR="001773ED">
        <w:rPr>
          <w:sz w:val="28"/>
          <w:szCs w:val="28"/>
        </w:rPr>
        <w:t xml:space="preserve">  :</w:t>
      </w:r>
      <w:proofErr w:type="gramEnd"/>
      <w:r w:rsidR="00967DF0">
        <w:rPr>
          <w:sz w:val="28"/>
          <w:szCs w:val="28"/>
        </w:rPr>
        <w:t xml:space="preserve"> </w:t>
      </w:r>
      <w:r w:rsidR="00967DF0" w:rsidRPr="00967DF0">
        <w:rPr>
          <w:sz w:val="24"/>
          <w:szCs w:val="24"/>
        </w:rPr>
        <w:t xml:space="preserve">The </w:t>
      </w:r>
      <w:r w:rsidR="00967DF0" w:rsidRPr="00967DF0">
        <w:rPr>
          <w:b/>
          <w:bCs/>
          <w:sz w:val="24"/>
          <w:szCs w:val="24"/>
        </w:rPr>
        <w:t>WIC-Cover</w:t>
      </w:r>
      <w:r w:rsidR="00967DF0" w:rsidRPr="00967DF0">
        <w:rPr>
          <w:sz w:val="24"/>
          <w:szCs w:val="24"/>
        </w:rPr>
        <w:t xml:space="preserve"> is a </w:t>
      </w:r>
      <w:r w:rsidR="00967DF0" w:rsidRPr="00967DF0">
        <w:rPr>
          <w:b/>
          <w:bCs/>
          <w:sz w:val="24"/>
          <w:szCs w:val="24"/>
        </w:rPr>
        <w:t>blank cover</w:t>
      </w:r>
      <w:r w:rsidR="00967DF0" w:rsidRPr="00967DF0">
        <w:rPr>
          <w:sz w:val="24"/>
          <w:szCs w:val="24"/>
        </w:rPr>
        <w:t xml:space="preserve"> for unused </w:t>
      </w:r>
      <w:r w:rsidR="00967DF0" w:rsidRPr="00967DF0">
        <w:rPr>
          <w:b/>
          <w:bCs/>
          <w:sz w:val="24"/>
          <w:szCs w:val="24"/>
        </w:rPr>
        <w:t>WAN Interface Card slots</w:t>
      </w:r>
      <w:r w:rsidR="00967DF0" w:rsidRPr="00967DF0">
        <w:rPr>
          <w:sz w:val="24"/>
          <w:szCs w:val="24"/>
        </w:rPr>
        <w:t xml:space="preserve"> on Cisco routers, including the </w:t>
      </w:r>
      <w:r w:rsidR="00967DF0" w:rsidRPr="00967DF0">
        <w:rPr>
          <w:b/>
          <w:bCs/>
          <w:sz w:val="24"/>
          <w:szCs w:val="24"/>
        </w:rPr>
        <w:t>Cisco 2901</w:t>
      </w:r>
      <w:r w:rsidR="00967DF0" w:rsidRPr="00967DF0">
        <w:rPr>
          <w:sz w:val="24"/>
          <w:szCs w:val="24"/>
        </w:rPr>
        <w:t>. Its purpose is to protect the internal components of the router from dust and debris, prevent physical damage to the open slot, and maintain a neat, professional appearance. It does not provide any operational functionality but is important for protecting unused slots.</w:t>
      </w:r>
    </w:p>
    <w:p w14:paraId="677B6CE3" w14:textId="77777777" w:rsidR="009247FD" w:rsidRPr="009247FD" w:rsidRDefault="009247FD" w:rsidP="009247FD">
      <w:pPr>
        <w:rPr>
          <w:sz w:val="24"/>
          <w:szCs w:val="24"/>
        </w:rPr>
      </w:pPr>
    </w:p>
    <w:p w14:paraId="2870D562" w14:textId="768A77CA" w:rsidR="00A55B90" w:rsidRPr="009247FD" w:rsidRDefault="00A55B90" w:rsidP="00A55B90">
      <w:pPr>
        <w:pStyle w:val="ListParagraph"/>
        <w:numPr>
          <w:ilvl w:val="0"/>
          <w:numId w:val="5"/>
        </w:numPr>
        <w:rPr>
          <w:sz w:val="24"/>
          <w:szCs w:val="24"/>
        </w:rPr>
      </w:pPr>
      <w:r w:rsidRPr="009247FD">
        <w:rPr>
          <w:sz w:val="28"/>
          <w:szCs w:val="28"/>
        </w:rPr>
        <w:t>GLC-LH-</w:t>
      </w:r>
      <w:proofErr w:type="gramStart"/>
      <w:r w:rsidRPr="009247FD">
        <w:rPr>
          <w:sz w:val="28"/>
          <w:szCs w:val="28"/>
        </w:rPr>
        <w:t>SMD</w:t>
      </w:r>
      <w:r w:rsidR="009247FD">
        <w:rPr>
          <w:sz w:val="28"/>
          <w:szCs w:val="28"/>
        </w:rPr>
        <w:t xml:space="preserve"> :</w:t>
      </w:r>
      <w:proofErr w:type="gramEnd"/>
      <w:r w:rsidR="009247FD" w:rsidRPr="009247FD">
        <w:t xml:space="preserve"> </w:t>
      </w:r>
      <w:r w:rsidR="009247FD" w:rsidRPr="009247FD">
        <w:rPr>
          <w:sz w:val="24"/>
          <w:szCs w:val="24"/>
        </w:rPr>
        <w:t xml:space="preserve">The </w:t>
      </w:r>
      <w:r w:rsidR="009247FD" w:rsidRPr="009247FD">
        <w:rPr>
          <w:b/>
          <w:bCs/>
          <w:sz w:val="24"/>
          <w:szCs w:val="24"/>
        </w:rPr>
        <w:t>GLC-LH-SMD</w:t>
      </w:r>
      <w:r w:rsidR="009247FD" w:rsidRPr="009247FD">
        <w:rPr>
          <w:sz w:val="24"/>
          <w:szCs w:val="24"/>
        </w:rPr>
        <w:t xml:space="preserve"> is a </w:t>
      </w:r>
      <w:r w:rsidR="009247FD" w:rsidRPr="009247FD">
        <w:rPr>
          <w:b/>
          <w:bCs/>
          <w:sz w:val="24"/>
          <w:szCs w:val="24"/>
        </w:rPr>
        <w:t>Gigabit Ethernet SFP</w:t>
      </w:r>
      <w:r w:rsidR="009247FD" w:rsidRPr="009247FD">
        <w:rPr>
          <w:sz w:val="24"/>
          <w:szCs w:val="24"/>
        </w:rPr>
        <w:t xml:space="preserve"> module designed for </w:t>
      </w:r>
      <w:r w:rsidR="009247FD" w:rsidRPr="009247FD">
        <w:rPr>
          <w:b/>
          <w:bCs/>
          <w:sz w:val="24"/>
          <w:szCs w:val="24"/>
        </w:rPr>
        <w:t xml:space="preserve">long-range </w:t>
      </w:r>
      <w:proofErr w:type="spellStart"/>
      <w:r w:rsidR="009247FD" w:rsidRPr="009247FD">
        <w:rPr>
          <w:b/>
          <w:bCs/>
          <w:sz w:val="24"/>
          <w:szCs w:val="24"/>
        </w:rPr>
        <w:t>fiber</w:t>
      </w:r>
      <w:proofErr w:type="spellEnd"/>
      <w:r w:rsidR="009247FD" w:rsidRPr="009247FD">
        <w:rPr>
          <w:b/>
          <w:bCs/>
          <w:sz w:val="24"/>
          <w:szCs w:val="24"/>
        </w:rPr>
        <w:t>-optic</w:t>
      </w:r>
      <w:r w:rsidR="009247FD" w:rsidRPr="009247FD">
        <w:rPr>
          <w:sz w:val="24"/>
          <w:szCs w:val="24"/>
        </w:rPr>
        <w:t xml:space="preserve"> connections over </w:t>
      </w:r>
      <w:r w:rsidR="009247FD" w:rsidRPr="009247FD">
        <w:rPr>
          <w:b/>
          <w:bCs/>
          <w:sz w:val="24"/>
          <w:szCs w:val="24"/>
        </w:rPr>
        <w:t xml:space="preserve">single-mode </w:t>
      </w:r>
      <w:proofErr w:type="spellStart"/>
      <w:r w:rsidR="009247FD" w:rsidRPr="009247FD">
        <w:rPr>
          <w:b/>
          <w:bCs/>
          <w:sz w:val="24"/>
          <w:szCs w:val="24"/>
        </w:rPr>
        <w:t>fiber</w:t>
      </w:r>
      <w:proofErr w:type="spellEnd"/>
      <w:r w:rsidR="009247FD" w:rsidRPr="009247FD">
        <w:rPr>
          <w:sz w:val="24"/>
          <w:szCs w:val="24"/>
        </w:rPr>
        <w:t xml:space="preserve">. It supports </w:t>
      </w:r>
      <w:r w:rsidR="009247FD" w:rsidRPr="009247FD">
        <w:rPr>
          <w:b/>
          <w:bCs/>
          <w:sz w:val="24"/>
          <w:szCs w:val="24"/>
        </w:rPr>
        <w:t>1 Gbps speeds</w:t>
      </w:r>
      <w:r w:rsidR="009247FD" w:rsidRPr="009247FD">
        <w:rPr>
          <w:sz w:val="24"/>
          <w:szCs w:val="24"/>
        </w:rPr>
        <w:t xml:space="preserve"> with a transmission range of up to </w:t>
      </w:r>
      <w:r w:rsidR="009247FD" w:rsidRPr="009247FD">
        <w:rPr>
          <w:b/>
          <w:bCs/>
          <w:sz w:val="24"/>
          <w:szCs w:val="24"/>
        </w:rPr>
        <w:t xml:space="preserve">10 </w:t>
      </w:r>
      <w:proofErr w:type="spellStart"/>
      <w:r w:rsidR="009247FD" w:rsidRPr="009247FD">
        <w:rPr>
          <w:b/>
          <w:bCs/>
          <w:sz w:val="24"/>
          <w:szCs w:val="24"/>
        </w:rPr>
        <w:t>kilometers</w:t>
      </w:r>
      <w:proofErr w:type="spellEnd"/>
      <w:r w:rsidR="009247FD" w:rsidRPr="009247FD">
        <w:rPr>
          <w:sz w:val="24"/>
          <w:szCs w:val="24"/>
        </w:rPr>
        <w:t xml:space="preserve">, making it suitable for high-speed, long-distance connections in enterprise networks. The module’s </w:t>
      </w:r>
      <w:r w:rsidR="009247FD" w:rsidRPr="009247FD">
        <w:rPr>
          <w:b/>
          <w:bCs/>
          <w:sz w:val="24"/>
          <w:szCs w:val="24"/>
        </w:rPr>
        <w:t>SFP</w:t>
      </w:r>
      <w:r w:rsidR="009247FD" w:rsidRPr="009247FD">
        <w:rPr>
          <w:sz w:val="24"/>
          <w:szCs w:val="24"/>
        </w:rPr>
        <w:t xml:space="preserve"> form factor ensures ease of installation, and it is typically used for connecting remote offices, data </w:t>
      </w:r>
      <w:proofErr w:type="spellStart"/>
      <w:r w:rsidR="009247FD" w:rsidRPr="009247FD">
        <w:rPr>
          <w:sz w:val="24"/>
          <w:szCs w:val="24"/>
        </w:rPr>
        <w:t>centers</w:t>
      </w:r>
      <w:proofErr w:type="spellEnd"/>
      <w:r w:rsidR="009247FD" w:rsidRPr="009247FD">
        <w:rPr>
          <w:sz w:val="24"/>
          <w:szCs w:val="24"/>
        </w:rPr>
        <w:t>, or other long-range network segments.</w:t>
      </w:r>
    </w:p>
    <w:p w14:paraId="3C65A188" w14:textId="77777777" w:rsidR="00A55B90" w:rsidRPr="009247FD" w:rsidRDefault="00A55B90" w:rsidP="00A55B90">
      <w:pPr>
        <w:pStyle w:val="ListParagraph"/>
        <w:rPr>
          <w:sz w:val="24"/>
          <w:szCs w:val="24"/>
        </w:rPr>
      </w:pPr>
    </w:p>
    <w:p w14:paraId="7C5EF7BC" w14:textId="77777777" w:rsidR="00A55B90" w:rsidRDefault="00A55B90" w:rsidP="00A55B90">
      <w:pPr>
        <w:ind w:left="360"/>
      </w:pPr>
      <w:r>
        <w:t xml:space="preserve">It’s </w:t>
      </w:r>
      <w:proofErr w:type="gramStart"/>
      <w:r>
        <w:t>CONGIF :</w:t>
      </w:r>
      <w:proofErr w:type="gramEnd"/>
      <w:r>
        <w:t xml:space="preserve"> </w:t>
      </w:r>
    </w:p>
    <w:p w14:paraId="6252EF4A" w14:textId="77777777" w:rsidR="00A55B90" w:rsidRDefault="00A55B90" w:rsidP="00A55B90">
      <w:pPr>
        <w:pStyle w:val="ListParagraph"/>
      </w:pPr>
    </w:p>
    <w:p w14:paraId="22B2DDCD" w14:textId="77777777" w:rsidR="00A55B90" w:rsidRPr="00E64F9E" w:rsidRDefault="00A55B90" w:rsidP="00A55B90">
      <w:pPr>
        <w:pStyle w:val="ListParagraph"/>
        <w:ind w:left="408"/>
        <w:rPr>
          <w:sz w:val="24"/>
          <w:szCs w:val="24"/>
        </w:rPr>
      </w:pPr>
      <w:r>
        <w:t xml:space="preserve"> </w:t>
      </w:r>
      <w:proofErr w:type="gramStart"/>
      <w:r w:rsidRPr="00E64F9E">
        <w:rPr>
          <w:sz w:val="24"/>
          <w:szCs w:val="24"/>
        </w:rPr>
        <w:t>GLOBAL :</w:t>
      </w:r>
      <w:proofErr w:type="gramEnd"/>
      <w:r w:rsidRPr="00E64F9E">
        <w:rPr>
          <w:sz w:val="24"/>
          <w:szCs w:val="24"/>
        </w:rPr>
        <w:t xml:space="preserve"> its contains settings and algorithm settings </w:t>
      </w:r>
    </w:p>
    <w:p w14:paraId="42F3B4E0" w14:textId="77777777" w:rsidR="00A55B90" w:rsidRPr="00E64F9E" w:rsidRDefault="00A55B90" w:rsidP="00A55B90">
      <w:pPr>
        <w:pStyle w:val="ListParagraph"/>
        <w:ind w:left="408"/>
        <w:rPr>
          <w:sz w:val="24"/>
          <w:szCs w:val="24"/>
        </w:rPr>
      </w:pPr>
      <w:proofErr w:type="gramStart"/>
      <w:r w:rsidRPr="00E64F9E">
        <w:rPr>
          <w:sz w:val="24"/>
          <w:szCs w:val="24"/>
        </w:rPr>
        <w:t>ROUTING :</w:t>
      </w:r>
      <w:proofErr w:type="gramEnd"/>
      <w:r w:rsidRPr="00E64F9E">
        <w:rPr>
          <w:sz w:val="24"/>
          <w:szCs w:val="24"/>
        </w:rPr>
        <w:t xml:space="preserve"> static and RIP</w:t>
      </w:r>
    </w:p>
    <w:p w14:paraId="1A6EC015" w14:textId="77777777" w:rsidR="00A55B90" w:rsidRPr="00E64F9E" w:rsidRDefault="00A55B90" w:rsidP="00A55B90">
      <w:pPr>
        <w:pStyle w:val="ListParagraph"/>
        <w:ind w:left="408"/>
        <w:rPr>
          <w:sz w:val="24"/>
          <w:szCs w:val="24"/>
        </w:rPr>
      </w:pPr>
      <w:proofErr w:type="gramStart"/>
      <w:r w:rsidRPr="00E64F9E">
        <w:rPr>
          <w:sz w:val="24"/>
          <w:szCs w:val="24"/>
        </w:rPr>
        <w:t>SWITCHING :</w:t>
      </w:r>
      <w:proofErr w:type="gramEnd"/>
      <w:r w:rsidRPr="00E64F9E">
        <w:rPr>
          <w:sz w:val="24"/>
          <w:szCs w:val="24"/>
        </w:rPr>
        <w:t xml:space="preserve"> VLAN database </w:t>
      </w:r>
    </w:p>
    <w:p w14:paraId="1437C2A0" w14:textId="04660960" w:rsidR="00A55B90" w:rsidRDefault="00A55B90" w:rsidP="00A55B90">
      <w:pPr>
        <w:pStyle w:val="ListParagraph"/>
        <w:rPr>
          <w:sz w:val="24"/>
          <w:szCs w:val="24"/>
        </w:rPr>
      </w:pPr>
      <w:proofErr w:type="gramStart"/>
      <w:r w:rsidRPr="00E64F9E">
        <w:rPr>
          <w:sz w:val="24"/>
          <w:szCs w:val="24"/>
        </w:rPr>
        <w:t>INTERFACE :</w:t>
      </w:r>
      <w:proofErr w:type="gramEnd"/>
      <w:r w:rsidRPr="00E64F9E">
        <w:rPr>
          <w:sz w:val="24"/>
          <w:szCs w:val="24"/>
        </w:rPr>
        <w:t xml:space="preserve">  GigabitEthernet0/0/0 ,  GigabitEtherbet0/0/1</w:t>
      </w:r>
    </w:p>
    <w:p w14:paraId="0BA736B2" w14:textId="77777777" w:rsidR="00A55B90" w:rsidRDefault="00A55B90" w:rsidP="00A55B90">
      <w:pPr>
        <w:pStyle w:val="ListParagraph"/>
        <w:rPr>
          <w:sz w:val="24"/>
          <w:szCs w:val="24"/>
        </w:rPr>
      </w:pPr>
    </w:p>
    <w:p w14:paraId="79929661" w14:textId="2C37F9C6" w:rsidR="00A55B90" w:rsidRPr="00A55B90" w:rsidRDefault="00A55B90" w:rsidP="00A55B90">
      <w:pPr>
        <w:pStyle w:val="ListParagraph"/>
        <w:numPr>
          <w:ilvl w:val="0"/>
          <w:numId w:val="5"/>
        </w:numPr>
        <w:rPr>
          <w:sz w:val="24"/>
          <w:szCs w:val="24"/>
        </w:rPr>
      </w:pPr>
      <w:r w:rsidRPr="00A55B90">
        <w:rPr>
          <w:sz w:val="24"/>
          <w:szCs w:val="24"/>
        </w:rPr>
        <w:t xml:space="preserve">To install Read only </w:t>
      </w:r>
      <w:proofErr w:type="gramStart"/>
      <w:r w:rsidRPr="00A55B90">
        <w:rPr>
          <w:sz w:val="24"/>
          <w:szCs w:val="24"/>
        </w:rPr>
        <w:t>ROMMON :</w:t>
      </w:r>
      <w:proofErr w:type="gramEnd"/>
    </w:p>
    <w:p w14:paraId="48733BF7" w14:textId="54DD7977" w:rsidR="00A55B90" w:rsidRDefault="00A55B90" w:rsidP="00A55B90">
      <w:pPr>
        <w:rPr>
          <w:sz w:val="24"/>
          <w:szCs w:val="24"/>
        </w:rPr>
      </w:pPr>
      <w:r>
        <w:rPr>
          <w:sz w:val="24"/>
          <w:szCs w:val="24"/>
        </w:rPr>
        <w:t>Program load complete, entry point: 0x80803000, size:0xlb340</w:t>
      </w:r>
    </w:p>
    <w:p w14:paraId="3912D9CD" w14:textId="77777777" w:rsidR="00A55B90" w:rsidRDefault="00A55B90" w:rsidP="00A55B90">
      <w:pPr>
        <w:rPr>
          <w:sz w:val="24"/>
          <w:szCs w:val="24"/>
        </w:rPr>
      </w:pPr>
      <w:r>
        <w:rPr>
          <w:sz w:val="24"/>
          <w:szCs w:val="24"/>
        </w:rPr>
        <w:t xml:space="preserve">It </w:t>
      </w:r>
      <w:proofErr w:type="gramStart"/>
      <w:r>
        <w:rPr>
          <w:sz w:val="24"/>
          <w:szCs w:val="24"/>
        </w:rPr>
        <w:t>contains  memory</w:t>
      </w:r>
      <w:proofErr w:type="gramEnd"/>
      <w:r>
        <w:rPr>
          <w:sz w:val="24"/>
          <w:szCs w:val="24"/>
        </w:rPr>
        <w:t xml:space="preserve"> like :</w:t>
      </w:r>
    </w:p>
    <w:p w14:paraId="358AC872" w14:textId="59E17358" w:rsidR="00A55B90" w:rsidRDefault="00A55B90" w:rsidP="00A55B90">
      <w:pPr>
        <w:rPr>
          <w:sz w:val="24"/>
          <w:szCs w:val="24"/>
        </w:rPr>
      </w:pPr>
      <w:r>
        <w:rPr>
          <w:sz w:val="24"/>
          <w:szCs w:val="24"/>
        </w:rPr>
        <w:t xml:space="preserve"> 255K bytes of non-volatile configuration memory</w:t>
      </w:r>
    </w:p>
    <w:p w14:paraId="1035F549" w14:textId="7D739C63" w:rsidR="00A55B90" w:rsidRDefault="00A55B90" w:rsidP="00A55B90">
      <w:pPr>
        <w:rPr>
          <w:sz w:val="24"/>
          <w:szCs w:val="24"/>
        </w:rPr>
      </w:pPr>
      <w:r>
        <w:rPr>
          <w:sz w:val="24"/>
          <w:szCs w:val="24"/>
        </w:rPr>
        <w:t>249856K bytes of ATA system CompactFlash 0 (Read/Write)</w:t>
      </w:r>
    </w:p>
    <w:p w14:paraId="1FBF60EB" w14:textId="77777777" w:rsidR="00A55B90" w:rsidRDefault="00A55B90" w:rsidP="00A55B90">
      <w:pPr>
        <w:rPr>
          <w:sz w:val="24"/>
          <w:szCs w:val="24"/>
        </w:rPr>
      </w:pPr>
    </w:p>
    <w:p w14:paraId="12150AE3" w14:textId="77777777" w:rsidR="00A55B90" w:rsidRDefault="00A55B90" w:rsidP="00A55B90">
      <w:pPr>
        <w:pStyle w:val="ListParagraph"/>
        <w:numPr>
          <w:ilvl w:val="0"/>
          <w:numId w:val="5"/>
        </w:numPr>
        <w:rPr>
          <w:sz w:val="28"/>
          <w:szCs w:val="28"/>
        </w:rPr>
      </w:pPr>
      <w:proofErr w:type="gramStart"/>
      <w:r w:rsidRPr="00E64F9E">
        <w:rPr>
          <w:sz w:val="28"/>
          <w:szCs w:val="28"/>
        </w:rPr>
        <w:t>Attributes :</w:t>
      </w:r>
      <w:proofErr w:type="gramEnd"/>
    </w:p>
    <w:p w14:paraId="4C4F4F00" w14:textId="77777777" w:rsidR="00A55B90" w:rsidRDefault="00A55B90" w:rsidP="00A55B90">
      <w:pPr>
        <w:pStyle w:val="ListParagraph"/>
        <w:rPr>
          <w:sz w:val="28"/>
          <w:szCs w:val="28"/>
        </w:rPr>
      </w:pPr>
      <w:r>
        <w:rPr>
          <w:sz w:val="28"/>
          <w:szCs w:val="28"/>
        </w:rPr>
        <w:t xml:space="preserve">   </w:t>
      </w:r>
    </w:p>
    <w:p w14:paraId="1996971B" w14:textId="570E6D76" w:rsidR="00A55B90" w:rsidRDefault="00A55B90" w:rsidP="00A55B90">
      <w:r>
        <w:t xml:space="preserve">                         </w:t>
      </w:r>
      <w:proofErr w:type="gramStart"/>
      <w:r>
        <w:t>MTBF :</w:t>
      </w:r>
      <w:proofErr w:type="gramEnd"/>
      <w:r>
        <w:t xml:space="preserve"> 3000000</w:t>
      </w:r>
    </w:p>
    <w:p w14:paraId="412FB40F" w14:textId="0F7C8A77" w:rsidR="00A55B90" w:rsidRDefault="00A55B90" w:rsidP="00A55B90">
      <w:r>
        <w:t xml:space="preserve">                         COST: 730</w:t>
      </w:r>
    </w:p>
    <w:p w14:paraId="5E1B87B4" w14:textId="77777777" w:rsidR="00A55B90" w:rsidRDefault="00A55B90" w:rsidP="00A55B90">
      <w:r>
        <w:t xml:space="preserve">                        POWER SOURCE: 0</w:t>
      </w:r>
    </w:p>
    <w:p w14:paraId="6131DF94" w14:textId="102D7B81" w:rsidR="00A55B90" w:rsidRDefault="00A55B90" w:rsidP="00A55B90">
      <w:r>
        <w:t xml:space="preserve">                        RACK </w:t>
      </w:r>
      <w:proofErr w:type="gramStart"/>
      <w:r>
        <w:t>UNITS :</w:t>
      </w:r>
      <w:proofErr w:type="gramEnd"/>
      <w:r>
        <w:t xml:space="preserve"> 2</w:t>
      </w:r>
    </w:p>
    <w:p w14:paraId="515B0CC7" w14:textId="08B6A080" w:rsidR="00A55B90" w:rsidRDefault="00A55B90" w:rsidP="00A55B90">
      <w:r>
        <w:t xml:space="preserve">                       </w:t>
      </w:r>
      <w:proofErr w:type="gramStart"/>
      <w:r w:rsidRPr="00E64F9E">
        <w:rPr>
          <w:sz w:val="24"/>
          <w:szCs w:val="24"/>
        </w:rPr>
        <w:t>WATTAGE :</w:t>
      </w:r>
      <w:proofErr w:type="gramEnd"/>
      <w:r>
        <w:t xml:space="preserve"> 40</w:t>
      </w:r>
    </w:p>
    <w:p w14:paraId="709EAB0D" w14:textId="77777777" w:rsidR="00A55B90" w:rsidRDefault="00A55B90" w:rsidP="00A55B90">
      <w:pPr>
        <w:rPr>
          <w:sz w:val="24"/>
          <w:szCs w:val="24"/>
        </w:rPr>
      </w:pPr>
    </w:p>
    <w:p w14:paraId="4EA6DF56" w14:textId="77777777" w:rsidR="000F1728" w:rsidRDefault="000F1728" w:rsidP="000F1728">
      <w:pPr>
        <w:pStyle w:val="ListParagraph"/>
        <w:numPr>
          <w:ilvl w:val="0"/>
          <w:numId w:val="5"/>
        </w:numPr>
        <w:rPr>
          <w:sz w:val="24"/>
          <w:szCs w:val="24"/>
        </w:rPr>
      </w:pPr>
      <w:r w:rsidRPr="000F1728">
        <w:rPr>
          <w:sz w:val="24"/>
          <w:szCs w:val="24"/>
        </w:rPr>
        <w:t>It is an IOS command line interface</w:t>
      </w:r>
    </w:p>
    <w:p w14:paraId="5D9B81AF" w14:textId="64667CE4" w:rsidR="000F1728" w:rsidRDefault="000F1728" w:rsidP="000F1728">
      <w:pPr>
        <w:pStyle w:val="ListParagraph"/>
        <w:numPr>
          <w:ilvl w:val="0"/>
          <w:numId w:val="5"/>
        </w:numPr>
        <w:rPr>
          <w:sz w:val="24"/>
          <w:szCs w:val="24"/>
        </w:rPr>
      </w:pPr>
      <w:r>
        <w:rPr>
          <w:sz w:val="24"/>
          <w:szCs w:val="24"/>
        </w:rPr>
        <w:t xml:space="preserve">Total memory size = 512MB </w:t>
      </w:r>
    </w:p>
    <w:p w14:paraId="7A1807CC" w14:textId="2989EC0F" w:rsidR="000F1728" w:rsidRDefault="000F1728" w:rsidP="000F1728">
      <w:pPr>
        <w:pStyle w:val="ListParagraph"/>
        <w:numPr>
          <w:ilvl w:val="0"/>
          <w:numId w:val="5"/>
        </w:numPr>
        <w:rPr>
          <w:sz w:val="24"/>
          <w:szCs w:val="24"/>
        </w:rPr>
      </w:pPr>
      <w:r>
        <w:rPr>
          <w:sz w:val="24"/>
          <w:szCs w:val="24"/>
        </w:rPr>
        <w:t>On-board = 512MB</w:t>
      </w:r>
    </w:p>
    <w:p w14:paraId="4E953FA4" w14:textId="1454B435" w:rsidR="000F1728" w:rsidRPr="000F1728" w:rsidRDefault="000F1728" w:rsidP="000F1728">
      <w:pPr>
        <w:pStyle w:val="ListParagraph"/>
        <w:numPr>
          <w:ilvl w:val="0"/>
          <w:numId w:val="5"/>
        </w:numPr>
        <w:rPr>
          <w:sz w:val="24"/>
          <w:szCs w:val="24"/>
        </w:rPr>
      </w:pPr>
      <w:r>
        <w:rPr>
          <w:sz w:val="24"/>
          <w:szCs w:val="24"/>
        </w:rPr>
        <w:t>DIMM0 = 0MB</w:t>
      </w:r>
    </w:p>
    <w:p w14:paraId="18E4FD39" w14:textId="63DFF3FD" w:rsidR="000F1728" w:rsidRPr="009023A0" w:rsidRDefault="00F2241E" w:rsidP="009023A0">
      <w:pPr>
        <w:pStyle w:val="Heading1"/>
      </w:pPr>
      <w:r>
        <w:t xml:space="preserve">                                               1941</w:t>
      </w:r>
      <w:r w:rsidR="003B0CA3">
        <w:t xml:space="preserve"> Router</w:t>
      </w:r>
    </w:p>
    <w:p w14:paraId="5748C6D2" w14:textId="77777777" w:rsidR="000F1728" w:rsidRPr="000F1728" w:rsidRDefault="000F1728" w:rsidP="000F1728"/>
    <w:p w14:paraId="2C0AA5EB" w14:textId="77777777" w:rsidR="000F1728" w:rsidRDefault="000F1728" w:rsidP="000F1728">
      <w:pPr>
        <w:pStyle w:val="ListParagraph"/>
        <w:rPr>
          <w:sz w:val="24"/>
          <w:szCs w:val="24"/>
        </w:rPr>
      </w:pPr>
      <w:r>
        <w:rPr>
          <w:sz w:val="24"/>
          <w:szCs w:val="24"/>
        </w:rPr>
        <w:t xml:space="preserve">It contains physical modules like: </w:t>
      </w:r>
    </w:p>
    <w:p w14:paraId="79E35917" w14:textId="77777777" w:rsidR="00B54147" w:rsidRPr="00CB7F54" w:rsidRDefault="00B54147" w:rsidP="000F1728">
      <w:pPr>
        <w:pStyle w:val="ListParagraph"/>
        <w:rPr>
          <w:sz w:val="28"/>
          <w:szCs w:val="28"/>
        </w:rPr>
      </w:pPr>
    </w:p>
    <w:p w14:paraId="5205D088" w14:textId="52D70240" w:rsidR="000F1728" w:rsidRDefault="000F1728" w:rsidP="000F1728">
      <w:pPr>
        <w:pStyle w:val="ListParagraph"/>
        <w:numPr>
          <w:ilvl w:val="0"/>
          <w:numId w:val="5"/>
        </w:numPr>
        <w:rPr>
          <w:sz w:val="24"/>
          <w:szCs w:val="24"/>
        </w:rPr>
      </w:pPr>
      <w:r w:rsidRPr="00CB7F54">
        <w:rPr>
          <w:sz w:val="28"/>
          <w:szCs w:val="28"/>
        </w:rPr>
        <w:t>HWIC-1G3-</w:t>
      </w:r>
      <w:proofErr w:type="gramStart"/>
      <w:r w:rsidRPr="00CB7F54">
        <w:rPr>
          <w:sz w:val="28"/>
          <w:szCs w:val="28"/>
        </w:rPr>
        <w:t>SFP</w:t>
      </w:r>
      <w:r w:rsidR="00CB7F54">
        <w:rPr>
          <w:sz w:val="28"/>
          <w:szCs w:val="28"/>
        </w:rPr>
        <w:t xml:space="preserve"> :</w:t>
      </w:r>
      <w:proofErr w:type="gramEnd"/>
      <w:r w:rsidR="00011F5F">
        <w:rPr>
          <w:sz w:val="28"/>
          <w:szCs w:val="28"/>
        </w:rPr>
        <w:t xml:space="preserve"> </w:t>
      </w:r>
      <w:r w:rsidR="00011F5F" w:rsidRPr="00011F5F">
        <w:rPr>
          <w:sz w:val="24"/>
          <w:szCs w:val="24"/>
        </w:rPr>
        <w:t xml:space="preserve">The </w:t>
      </w:r>
      <w:r w:rsidR="00011F5F" w:rsidRPr="00011F5F">
        <w:rPr>
          <w:b/>
          <w:bCs/>
          <w:sz w:val="24"/>
          <w:szCs w:val="24"/>
        </w:rPr>
        <w:t>HWIC-1G3-SFP</w:t>
      </w:r>
      <w:r w:rsidR="00011F5F" w:rsidRPr="00011F5F">
        <w:rPr>
          <w:sz w:val="24"/>
          <w:szCs w:val="24"/>
        </w:rPr>
        <w:t xml:space="preserve"> is a </w:t>
      </w:r>
      <w:r w:rsidR="00011F5F" w:rsidRPr="00011F5F">
        <w:rPr>
          <w:b/>
          <w:bCs/>
          <w:sz w:val="24"/>
          <w:szCs w:val="24"/>
        </w:rPr>
        <w:t>modular network interface card</w:t>
      </w:r>
      <w:r w:rsidR="00011F5F" w:rsidRPr="00011F5F">
        <w:rPr>
          <w:sz w:val="24"/>
          <w:szCs w:val="24"/>
        </w:rPr>
        <w:t xml:space="preserve"> for the </w:t>
      </w:r>
      <w:r w:rsidR="00011F5F" w:rsidRPr="00011F5F">
        <w:rPr>
          <w:b/>
          <w:bCs/>
          <w:sz w:val="24"/>
          <w:szCs w:val="24"/>
        </w:rPr>
        <w:t>Cisco 1941 router</w:t>
      </w:r>
      <w:r w:rsidR="00011F5F" w:rsidRPr="00011F5F">
        <w:rPr>
          <w:sz w:val="24"/>
          <w:szCs w:val="24"/>
        </w:rPr>
        <w:t xml:space="preserve">, providing </w:t>
      </w:r>
      <w:r w:rsidR="00011F5F" w:rsidRPr="00011F5F">
        <w:rPr>
          <w:b/>
          <w:bCs/>
          <w:sz w:val="24"/>
          <w:szCs w:val="24"/>
        </w:rPr>
        <w:t>three Gigabit Ethernet SFP ports</w:t>
      </w:r>
      <w:r w:rsidR="00011F5F" w:rsidRPr="00011F5F">
        <w:rPr>
          <w:sz w:val="24"/>
          <w:szCs w:val="24"/>
        </w:rPr>
        <w:t xml:space="preserve">. This module enables flexible, high-speed WAN connectivity using </w:t>
      </w:r>
      <w:proofErr w:type="spellStart"/>
      <w:r w:rsidR="00011F5F" w:rsidRPr="00011F5F">
        <w:rPr>
          <w:b/>
          <w:bCs/>
          <w:sz w:val="24"/>
          <w:szCs w:val="24"/>
        </w:rPr>
        <w:t>fiber</w:t>
      </w:r>
      <w:proofErr w:type="spellEnd"/>
      <w:r w:rsidR="00011F5F" w:rsidRPr="00011F5F">
        <w:rPr>
          <w:b/>
          <w:bCs/>
          <w:sz w:val="24"/>
          <w:szCs w:val="24"/>
        </w:rPr>
        <w:t>-optic</w:t>
      </w:r>
      <w:r w:rsidR="00011F5F" w:rsidRPr="00011F5F">
        <w:rPr>
          <w:sz w:val="24"/>
          <w:szCs w:val="24"/>
        </w:rPr>
        <w:t xml:space="preserve"> or </w:t>
      </w:r>
      <w:r w:rsidR="00011F5F" w:rsidRPr="00011F5F">
        <w:rPr>
          <w:b/>
          <w:bCs/>
          <w:sz w:val="24"/>
          <w:szCs w:val="24"/>
        </w:rPr>
        <w:t>copper Ethernet</w:t>
      </w:r>
      <w:r w:rsidR="00011F5F" w:rsidRPr="00011F5F">
        <w:rPr>
          <w:sz w:val="24"/>
          <w:szCs w:val="24"/>
        </w:rPr>
        <w:t xml:space="preserve"> connections, and it supports different types of </w:t>
      </w:r>
      <w:r w:rsidR="00011F5F" w:rsidRPr="00011F5F">
        <w:rPr>
          <w:b/>
          <w:bCs/>
          <w:sz w:val="24"/>
          <w:szCs w:val="24"/>
        </w:rPr>
        <w:t>SFP modules</w:t>
      </w:r>
      <w:r w:rsidR="00011F5F" w:rsidRPr="00011F5F">
        <w:rPr>
          <w:sz w:val="24"/>
          <w:szCs w:val="24"/>
        </w:rPr>
        <w:t xml:space="preserve"> to meet varying network needs. It is ideal for businesses that require scalable, high-performance network connectivity for connecting to wide-area networks, cloud services, or remote locations. The card is hot-swappable and easily integrates into the router, offering a flexible solution for modern network infrastructure.</w:t>
      </w:r>
    </w:p>
    <w:p w14:paraId="67FCB1A7" w14:textId="77777777" w:rsidR="00011F5F" w:rsidRPr="00011F5F" w:rsidRDefault="00011F5F" w:rsidP="00011F5F">
      <w:pPr>
        <w:pStyle w:val="ListParagraph"/>
        <w:rPr>
          <w:sz w:val="24"/>
          <w:szCs w:val="24"/>
        </w:rPr>
      </w:pPr>
    </w:p>
    <w:p w14:paraId="2B1E5D05" w14:textId="05898176" w:rsidR="000F1728" w:rsidRDefault="000F1728" w:rsidP="000F1728">
      <w:pPr>
        <w:pStyle w:val="ListParagraph"/>
        <w:numPr>
          <w:ilvl w:val="0"/>
          <w:numId w:val="5"/>
        </w:numPr>
        <w:rPr>
          <w:sz w:val="24"/>
          <w:szCs w:val="24"/>
        </w:rPr>
      </w:pPr>
      <w:r w:rsidRPr="00011F5F">
        <w:rPr>
          <w:sz w:val="28"/>
          <w:szCs w:val="28"/>
        </w:rPr>
        <w:t>HWIC-2</w:t>
      </w:r>
      <w:proofErr w:type="gramStart"/>
      <w:r w:rsidRPr="00011F5F">
        <w:rPr>
          <w:sz w:val="28"/>
          <w:szCs w:val="28"/>
        </w:rPr>
        <w:t>T</w:t>
      </w:r>
      <w:r w:rsidR="00011F5F">
        <w:rPr>
          <w:sz w:val="28"/>
          <w:szCs w:val="28"/>
        </w:rPr>
        <w:t xml:space="preserve"> :</w:t>
      </w:r>
      <w:proofErr w:type="gramEnd"/>
      <w:r w:rsidR="00011F5F">
        <w:rPr>
          <w:sz w:val="28"/>
          <w:szCs w:val="28"/>
        </w:rPr>
        <w:t xml:space="preserve"> </w:t>
      </w:r>
      <w:r w:rsidR="000F3C62" w:rsidRPr="000F3C62">
        <w:rPr>
          <w:sz w:val="24"/>
          <w:szCs w:val="24"/>
        </w:rPr>
        <w:t xml:space="preserve">The </w:t>
      </w:r>
      <w:r w:rsidR="000F3C62" w:rsidRPr="000F3C62">
        <w:rPr>
          <w:b/>
          <w:bCs/>
          <w:sz w:val="24"/>
          <w:szCs w:val="24"/>
        </w:rPr>
        <w:t>HWIC-2T</w:t>
      </w:r>
      <w:r w:rsidR="000F3C62" w:rsidRPr="000F3C62">
        <w:rPr>
          <w:sz w:val="24"/>
          <w:szCs w:val="24"/>
        </w:rPr>
        <w:t xml:space="preserve"> is a </w:t>
      </w:r>
      <w:r w:rsidR="000F3C62" w:rsidRPr="000F3C62">
        <w:rPr>
          <w:b/>
          <w:bCs/>
          <w:sz w:val="24"/>
          <w:szCs w:val="24"/>
        </w:rPr>
        <w:t>High-Speed WAN Interface Card</w:t>
      </w:r>
      <w:r w:rsidR="000F3C62" w:rsidRPr="000F3C62">
        <w:rPr>
          <w:sz w:val="24"/>
          <w:szCs w:val="24"/>
        </w:rPr>
        <w:t xml:space="preserve"> for the </w:t>
      </w:r>
      <w:r w:rsidR="000F3C62" w:rsidRPr="000F3C62">
        <w:rPr>
          <w:b/>
          <w:bCs/>
          <w:sz w:val="24"/>
          <w:szCs w:val="24"/>
        </w:rPr>
        <w:t>Cisco 1941 router</w:t>
      </w:r>
      <w:r w:rsidR="000F3C62" w:rsidRPr="000F3C62">
        <w:rPr>
          <w:sz w:val="24"/>
          <w:szCs w:val="24"/>
        </w:rPr>
        <w:t xml:space="preserve">, offering </w:t>
      </w:r>
      <w:r w:rsidR="000F3C62" w:rsidRPr="000F3C62">
        <w:rPr>
          <w:b/>
          <w:bCs/>
          <w:sz w:val="24"/>
          <w:szCs w:val="24"/>
        </w:rPr>
        <w:t>two T1/E1 ports</w:t>
      </w:r>
      <w:r w:rsidR="000F3C62" w:rsidRPr="000F3C62">
        <w:rPr>
          <w:sz w:val="24"/>
          <w:szCs w:val="24"/>
        </w:rPr>
        <w:t xml:space="preserve"> for </w:t>
      </w:r>
      <w:r w:rsidR="000F3C62" w:rsidRPr="000F3C62">
        <w:rPr>
          <w:b/>
          <w:bCs/>
          <w:sz w:val="24"/>
          <w:szCs w:val="24"/>
        </w:rPr>
        <w:t>serial WAN connections</w:t>
      </w:r>
      <w:r w:rsidR="000F3C62" w:rsidRPr="000F3C62">
        <w:rPr>
          <w:sz w:val="24"/>
          <w:szCs w:val="24"/>
        </w:rPr>
        <w:t xml:space="preserve">. It provides </w:t>
      </w:r>
      <w:r w:rsidR="000F3C62" w:rsidRPr="000F3C62">
        <w:rPr>
          <w:b/>
          <w:bCs/>
          <w:sz w:val="24"/>
          <w:szCs w:val="24"/>
        </w:rPr>
        <w:t>reliable, high-speed</w:t>
      </w:r>
      <w:r w:rsidR="000F3C62" w:rsidRPr="000F3C62">
        <w:rPr>
          <w:sz w:val="24"/>
          <w:szCs w:val="24"/>
        </w:rPr>
        <w:t xml:space="preserve"> connectivity for enterprises needing to connect to </w:t>
      </w:r>
      <w:r w:rsidR="000F3C62" w:rsidRPr="000F3C62">
        <w:rPr>
          <w:b/>
          <w:bCs/>
          <w:sz w:val="24"/>
          <w:szCs w:val="24"/>
        </w:rPr>
        <w:t>T1/E1 circuits</w:t>
      </w:r>
      <w:r w:rsidR="000F3C62" w:rsidRPr="000F3C62">
        <w:rPr>
          <w:sz w:val="24"/>
          <w:szCs w:val="24"/>
        </w:rPr>
        <w:t xml:space="preserve"> for </w:t>
      </w:r>
      <w:r w:rsidR="000F3C62" w:rsidRPr="000F3C62">
        <w:rPr>
          <w:b/>
          <w:bCs/>
          <w:sz w:val="24"/>
          <w:szCs w:val="24"/>
        </w:rPr>
        <w:t>data, voice, or hybrid services</w:t>
      </w:r>
      <w:r w:rsidR="000F3C62" w:rsidRPr="000F3C62">
        <w:rPr>
          <w:sz w:val="24"/>
          <w:szCs w:val="24"/>
        </w:rPr>
        <w:t xml:space="preserve">. The card is ideal for </w:t>
      </w:r>
      <w:r w:rsidR="000F3C62" w:rsidRPr="000F3C62">
        <w:rPr>
          <w:b/>
          <w:bCs/>
          <w:sz w:val="24"/>
          <w:szCs w:val="24"/>
        </w:rPr>
        <w:t>redundant WAN links</w:t>
      </w:r>
      <w:r w:rsidR="000F3C62" w:rsidRPr="000F3C62">
        <w:rPr>
          <w:sz w:val="24"/>
          <w:szCs w:val="24"/>
        </w:rPr>
        <w:t xml:space="preserve">, </w:t>
      </w:r>
      <w:r w:rsidR="000F3C62" w:rsidRPr="000F3C62">
        <w:rPr>
          <w:b/>
          <w:bCs/>
          <w:sz w:val="24"/>
          <w:szCs w:val="24"/>
        </w:rPr>
        <w:t>voice and data integration</w:t>
      </w:r>
      <w:r w:rsidR="000F3C62" w:rsidRPr="000F3C62">
        <w:rPr>
          <w:sz w:val="24"/>
          <w:szCs w:val="24"/>
        </w:rPr>
        <w:t xml:space="preserve">, and </w:t>
      </w:r>
      <w:r w:rsidR="000F3C62" w:rsidRPr="000F3C62">
        <w:rPr>
          <w:b/>
          <w:bCs/>
          <w:sz w:val="24"/>
          <w:szCs w:val="24"/>
        </w:rPr>
        <w:t>private leased line</w:t>
      </w:r>
      <w:r w:rsidR="000F3C62" w:rsidRPr="000F3C62">
        <w:rPr>
          <w:sz w:val="24"/>
          <w:szCs w:val="24"/>
        </w:rPr>
        <w:t xml:space="preserve"> applications. It supports a range of technologies such as </w:t>
      </w:r>
      <w:r w:rsidR="000F3C62" w:rsidRPr="000F3C62">
        <w:rPr>
          <w:b/>
          <w:bCs/>
          <w:sz w:val="24"/>
          <w:szCs w:val="24"/>
        </w:rPr>
        <w:t>Frame Relay</w:t>
      </w:r>
      <w:r w:rsidR="000F3C62" w:rsidRPr="000F3C62">
        <w:rPr>
          <w:sz w:val="24"/>
          <w:szCs w:val="24"/>
        </w:rPr>
        <w:t xml:space="preserve"> and </w:t>
      </w:r>
      <w:r w:rsidR="000F3C62" w:rsidRPr="000F3C62">
        <w:rPr>
          <w:b/>
          <w:bCs/>
          <w:sz w:val="24"/>
          <w:szCs w:val="24"/>
        </w:rPr>
        <w:t>PPP</w:t>
      </w:r>
      <w:r w:rsidR="000F3C62" w:rsidRPr="000F3C62">
        <w:rPr>
          <w:sz w:val="24"/>
          <w:szCs w:val="24"/>
        </w:rPr>
        <w:t>, offering a flexible and cost-effective solution for expanding or upgrading WAN connectivity.</w:t>
      </w:r>
    </w:p>
    <w:p w14:paraId="0ECDB875" w14:textId="77777777" w:rsidR="002912F1" w:rsidRPr="002912F1" w:rsidRDefault="002912F1" w:rsidP="002912F1">
      <w:pPr>
        <w:pStyle w:val="ListParagraph"/>
        <w:rPr>
          <w:sz w:val="24"/>
          <w:szCs w:val="24"/>
        </w:rPr>
      </w:pPr>
    </w:p>
    <w:p w14:paraId="7408C07F" w14:textId="77777777" w:rsidR="002912F1" w:rsidRPr="000F3C62" w:rsidRDefault="002912F1" w:rsidP="002912F1">
      <w:pPr>
        <w:pStyle w:val="ListParagraph"/>
        <w:rPr>
          <w:sz w:val="24"/>
          <w:szCs w:val="24"/>
        </w:rPr>
      </w:pPr>
    </w:p>
    <w:p w14:paraId="27FAF076" w14:textId="0E3BF576" w:rsidR="00DA0133" w:rsidRPr="00DA0133" w:rsidRDefault="000F1728" w:rsidP="00DA0133">
      <w:pPr>
        <w:pStyle w:val="ListParagraph"/>
        <w:numPr>
          <w:ilvl w:val="0"/>
          <w:numId w:val="5"/>
        </w:numPr>
        <w:rPr>
          <w:sz w:val="28"/>
          <w:szCs w:val="28"/>
        </w:rPr>
      </w:pPr>
      <w:r w:rsidRPr="002912F1">
        <w:rPr>
          <w:sz w:val="28"/>
          <w:szCs w:val="28"/>
        </w:rPr>
        <w:t>HWIC-4</w:t>
      </w:r>
      <w:proofErr w:type="gramStart"/>
      <w:r w:rsidRPr="002912F1">
        <w:rPr>
          <w:sz w:val="28"/>
          <w:szCs w:val="28"/>
        </w:rPr>
        <w:t>ESW</w:t>
      </w:r>
      <w:r w:rsidR="002912F1">
        <w:rPr>
          <w:sz w:val="28"/>
          <w:szCs w:val="28"/>
        </w:rPr>
        <w:t xml:space="preserve"> :</w:t>
      </w:r>
      <w:proofErr w:type="gramEnd"/>
      <w:r w:rsidR="002912F1">
        <w:rPr>
          <w:sz w:val="28"/>
          <w:szCs w:val="28"/>
        </w:rPr>
        <w:t xml:space="preserve"> </w:t>
      </w:r>
      <w:r w:rsidR="002912F1" w:rsidRPr="002912F1">
        <w:rPr>
          <w:sz w:val="28"/>
          <w:szCs w:val="28"/>
        </w:rPr>
        <w:t xml:space="preserve">The </w:t>
      </w:r>
      <w:r w:rsidR="002912F1" w:rsidRPr="002912F1">
        <w:rPr>
          <w:b/>
          <w:bCs/>
          <w:sz w:val="28"/>
          <w:szCs w:val="28"/>
        </w:rPr>
        <w:t>HWIC-4ESW</w:t>
      </w:r>
      <w:r w:rsidR="002912F1" w:rsidRPr="002912F1">
        <w:rPr>
          <w:sz w:val="28"/>
          <w:szCs w:val="28"/>
        </w:rPr>
        <w:t xml:space="preserve"> is a </w:t>
      </w:r>
      <w:r w:rsidR="002912F1" w:rsidRPr="002912F1">
        <w:rPr>
          <w:b/>
          <w:bCs/>
          <w:sz w:val="28"/>
          <w:szCs w:val="28"/>
        </w:rPr>
        <w:t>High-Speed WAN Interface Card</w:t>
      </w:r>
      <w:r w:rsidR="002912F1" w:rsidRPr="002912F1">
        <w:rPr>
          <w:sz w:val="28"/>
          <w:szCs w:val="28"/>
        </w:rPr>
        <w:t xml:space="preserve"> for the </w:t>
      </w:r>
      <w:r w:rsidR="002912F1" w:rsidRPr="002912F1">
        <w:rPr>
          <w:b/>
          <w:bCs/>
          <w:sz w:val="28"/>
          <w:szCs w:val="28"/>
        </w:rPr>
        <w:t>Cisco 1941 router</w:t>
      </w:r>
      <w:r w:rsidR="002912F1" w:rsidRPr="002912F1">
        <w:rPr>
          <w:sz w:val="28"/>
          <w:szCs w:val="28"/>
        </w:rPr>
        <w:t xml:space="preserve">, offering </w:t>
      </w:r>
      <w:r w:rsidR="002912F1" w:rsidRPr="002912F1">
        <w:rPr>
          <w:b/>
          <w:bCs/>
          <w:sz w:val="28"/>
          <w:szCs w:val="28"/>
        </w:rPr>
        <w:t>four 10/100 Ethernet switch ports</w:t>
      </w:r>
      <w:r w:rsidR="002912F1" w:rsidRPr="002912F1">
        <w:rPr>
          <w:sz w:val="28"/>
          <w:szCs w:val="28"/>
        </w:rPr>
        <w:t xml:space="preserve"> for </w:t>
      </w:r>
      <w:r w:rsidR="002912F1" w:rsidRPr="002912F1">
        <w:rPr>
          <w:b/>
          <w:bCs/>
          <w:sz w:val="28"/>
          <w:szCs w:val="28"/>
        </w:rPr>
        <w:lastRenderedPageBreak/>
        <w:t>Layer 2 switching</w:t>
      </w:r>
      <w:r w:rsidR="002912F1" w:rsidRPr="002912F1">
        <w:rPr>
          <w:sz w:val="28"/>
          <w:szCs w:val="28"/>
        </w:rPr>
        <w:t xml:space="preserve"> functionality. providing the ability to segment traffic with </w:t>
      </w:r>
      <w:r w:rsidR="002912F1" w:rsidRPr="002912F1">
        <w:rPr>
          <w:b/>
          <w:bCs/>
          <w:sz w:val="28"/>
          <w:szCs w:val="28"/>
        </w:rPr>
        <w:t>VLANs</w:t>
      </w:r>
      <w:r w:rsidR="002912F1" w:rsidRPr="002912F1">
        <w:rPr>
          <w:sz w:val="28"/>
          <w:szCs w:val="28"/>
        </w:rPr>
        <w:t xml:space="preserve"> and enabling cost-effective LAN connectivity. This module is especially useful in environments where space, cost, and simplicity are important</w:t>
      </w:r>
    </w:p>
    <w:p w14:paraId="1A951AE5" w14:textId="77777777" w:rsidR="000F1728" w:rsidRPr="000F1728" w:rsidRDefault="000F1728" w:rsidP="000F1728">
      <w:pPr>
        <w:pStyle w:val="ListParagraph"/>
        <w:numPr>
          <w:ilvl w:val="0"/>
          <w:numId w:val="5"/>
        </w:numPr>
        <w:rPr>
          <w:sz w:val="24"/>
          <w:szCs w:val="24"/>
        </w:rPr>
      </w:pPr>
      <w:r w:rsidRPr="000F1728">
        <w:rPr>
          <w:sz w:val="24"/>
          <w:szCs w:val="24"/>
        </w:rPr>
        <w:t>HWIC-8A</w:t>
      </w:r>
    </w:p>
    <w:p w14:paraId="7D80B080" w14:textId="5312C1E2" w:rsidR="000F1728" w:rsidRDefault="000F1728" w:rsidP="000F1728">
      <w:pPr>
        <w:pStyle w:val="ListParagraph"/>
        <w:numPr>
          <w:ilvl w:val="0"/>
          <w:numId w:val="5"/>
        </w:numPr>
        <w:rPr>
          <w:sz w:val="24"/>
          <w:szCs w:val="24"/>
        </w:rPr>
      </w:pPr>
      <w:r w:rsidRPr="000F1728">
        <w:rPr>
          <w:sz w:val="24"/>
          <w:szCs w:val="24"/>
        </w:rPr>
        <w:t>WIC-COVER</w:t>
      </w:r>
    </w:p>
    <w:p w14:paraId="7AB25CEB" w14:textId="1719C585" w:rsidR="000F1728" w:rsidRPr="000F1728" w:rsidRDefault="000F1728" w:rsidP="000F1728">
      <w:pPr>
        <w:pStyle w:val="ListParagraph"/>
        <w:numPr>
          <w:ilvl w:val="0"/>
          <w:numId w:val="5"/>
        </w:numPr>
        <w:rPr>
          <w:sz w:val="24"/>
          <w:szCs w:val="24"/>
        </w:rPr>
      </w:pPr>
      <w:r w:rsidRPr="000F1728">
        <w:rPr>
          <w:sz w:val="24"/>
          <w:szCs w:val="24"/>
        </w:rPr>
        <w:t>GLC-LH-SMD</w:t>
      </w:r>
    </w:p>
    <w:p w14:paraId="5E2428F0" w14:textId="4B5609AE" w:rsidR="000F1728" w:rsidRPr="000F1728" w:rsidRDefault="000F1728" w:rsidP="000F1728">
      <w:pPr>
        <w:pStyle w:val="ListParagraph"/>
        <w:rPr>
          <w:sz w:val="24"/>
          <w:szCs w:val="24"/>
        </w:rPr>
      </w:pPr>
      <w:r w:rsidRPr="000F1728">
        <w:rPr>
          <w:sz w:val="24"/>
          <w:szCs w:val="24"/>
        </w:rPr>
        <w:tab/>
      </w:r>
    </w:p>
    <w:p w14:paraId="33419F19" w14:textId="52BB4DEA" w:rsidR="000F1728" w:rsidRPr="000F1728" w:rsidRDefault="000F1728" w:rsidP="000F1728">
      <w:pPr>
        <w:pStyle w:val="ListParagraph"/>
        <w:rPr>
          <w:sz w:val="24"/>
          <w:szCs w:val="24"/>
        </w:rPr>
      </w:pPr>
    </w:p>
    <w:p w14:paraId="7781504E" w14:textId="77777777" w:rsidR="000F1728" w:rsidRPr="000F1728" w:rsidRDefault="000F1728" w:rsidP="000F1728">
      <w:pPr>
        <w:pStyle w:val="ListParagraph"/>
        <w:rPr>
          <w:sz w:val="24"/>
          <w:szCs w:val="24"/>
        </w:rPr>
      </w:pPr>
    </w:p>
    <w:p w14:paraId="36F2B274" w14:textId="77777777" w:rsidR="000F1728" w:rsidRPr="000F1728" w:rsidRDefault="000F1728" w:rsidP="000F1728">
      <w:pPr>
        <w:pStyle w:val="ListParagraph"/>
        <w:rPr>
          <w:sz w:val="24"/>
          <w:szCs w:val="24"/>
        </w:rPr>
      </w:pPr>
      <w:r w:rsidRPr="000F1728">
        <w:rPr>
          <w:sz w:val="24"/>
          <w:szCs w:val="24"/>
        </w:rPr>
        <w:t>CONFIG:</w:t>
      </w:r>
    </w:p>
    <w:p w14:paraId="17B4D832" w14:textId="77777777" w:rsidR="000F1728" w:rsidRPr="000F1728" w:rsidRDefault="000F1728" w:rsidP="000F1728">
      <w:pPr>
        <w:pStyle w:val="ListParagraph"/>
        <w:rPr>
          <w:sz w:val="24"/>
          <w:szCs w:val="24"/>
        </w:rPr>
      </w:pPr>
      <w:r w:rsidRPr="000F1728">
        <w:rPr>
          <w:sz w:val="24"/>
          <w:szCs w:val="24"/>
        </w:rPr>
        <w:t>•</w:t>
      </w:r>
      <w:r w:rsidRPr="000F1728">
        <w:rPr>
          <w:sz w:val="24"/>
          <w:szCs w:val="24"/>
        </w:rPr>
        <w:tab/>
        <w:t xml:space="preserve">GLOBAL </w:t>
      </w:r>
    </w:p>
    <w:p w14:paraId="0FD6B7A8" w14:textId="77777777" w:rsidR="000F1728" w:rsidRPr="000F1728" w:rsidRDefault="000F1728" w:rsidP="000F1728">
      <w:pPr>
        <w:pStyle w:val="ListParagraph"/>
        <w:rPr>
          <w:sz w:val="24"/>
          <w:szCs w:val="24"/>
        </w:rPr>
      </w:pPr>
      <w:r w:rsidRPr="000F1728">
        <w:rPr>
          <w:sz w:val="24"/>
          <w:szCs w:val="24"/>
        </w:rPr>
        <w:t>1.</w:t>
      </w:r>
      <w:r w:rsidRPr="000F1728">
        <w:rPr>
          <w:sz w:val="24"/>
          <w:szCs w:val="24"/>
        </w:rPr>
        <w:tab/>
        <w:t xml:space="preserve">Settings </w:t>
      </w:r>
    </w:p>
    <w:p w14:paraId="13692C32" w14:textId="492457AA" w:rsidR="000F1728" w:rsidRDefault="000F1728" w:rsidP="000F1728">
      <w:pPr>
        <w:pStyle w:val="ListParagraph"/>
        <w:rPr>
          <w:sz w:val="24"/>
          <w:szCs w:val="24"/>
        </w:rPr>
      </w:pPr>
      <w:r w:rsidRPr="000F1728">
        <w:rPr>
          <w:sz w:val="24"/>
          <w:szCs w:val="24"/>
        </w:rPr>
        <w:t>2.</w:t>
      </w:r>
      <w:r w:rsidRPr="000F1728">
        <w:rPr>
          <w:sz w:val="24"/>
          <w:szCs w:val="24"/>
        </w:rPr>
        <w:tab/>
        <w:t xml:space="preserve">Algorithm Settings </w:t>
      </w:r>
    </w:p>
    <w:p w14:paraId="527B9CE2" w14:textId="77777777" w:rsidR="000F1728" w:rsidRPr="000F1728" w:rsidRDefault="000F1728" w:rsidP="000F1728">
      <w:pPr>
        <w:pStyle w:val="ListParagraph"/>
        <w:rPr>
          <w:sz w:val="24"/>
          <w:szCs w:val="24"/>
        </w:rPr>
      </w:pPr>
    </w:p>
    <w:p w14:paraId="44D141B8" w14:textId="77777777" w:rsidR="000F1728" w:rsidRPr="000F1728" w:rsidRDefault="000F1728" w:rsidP="000F1728">
      <w:pPr>
        <w:pStyle w:val="ListParagraph"/>
        <w:rPr>
          <w:sz w:val="24"/>
          <w:szCs w:val="24"/>
        </w:rPr>
      </w:pPr>
      <w:r w:rsidRPr="000F1728">
        <w:rPr>
          <w:sz w:val="24"/>
          <w:szCs w:val="24"/>
        </w:rPr>
        <w:t>•</w:t>
      </w:r>
      <w:r w:rsidRPr="000F1728">
        <w:rPr>
          <w:sz w:val="24"/>
          <w:szCs w:val="24"/>
        </w:rPr>
        <w:tab/>
        <w:t>ROUTING:</w:t>
      </w:r>
    </w:p>
    <w:p w14:paraId="2AD31B98" w14:textId="77777777" w:rsidR="000F1728" w:rsidRPr="000F1728" w:rsidRDefault="000F1728" w:rsidP="000F1728">
      <w:pPr>
        <w:pStyle w:val="ListParagraph"/>
        <w:rPr>
          <w:sz w:val="24"/>
          <w:szCs w:val="24"/>
        </w:rPr>
      </w:pPr>
      <w:r w:rsidRPr="000F1728">
        <w:rPr>
          <w:sz w:val="24"/>
          <w:szCs w:val="24"/>
        </w:rPr>
        <w:t>1.</w:t>
      </w:r>
      <w:r w:rsidRPr="000F1728">
        <w:rPr>
          <w:sz w:val="24"/>
          <w:szCs w:val="24"/>
        </w:rPr>
        <w:tab/>
        <w:t xml:space="preserve">Static </w:t>
      </w:r>
    </w:p>
    <w:p w14:paraId="7FD65155" w14:textId="77777777" w:rsidR="000F1728" w:rsidRPr="000F1728" w:rsidRDefault="000F1728" w:rsidP="000F1728">
      <w:pPr>
        <w:pStyle w:val="ListParagraph"/>
        <w:rPr>
          <w:sz w:val="24"/>
          <w:szCs w:val="24"/>
        </w:rPr>
      </w:pPr>
      <w:r w:rsidRPr="000F1728">
        <w:rPr>
          <w:sz w:val="24"/>
          <w:szCs w:val="24"/>
        </w:rPr>
        <w:t>2.</w:t>
      </w:r>
      <w:r w:rsidRPr="000F1728">
        <w:rPr>
          <w:sz w:val="24"/>
          <w:szCs w:val="24"/>
        </w:rPr>
        <w:tab/>
        <w:t>RIP</w:t>
      </w:r>
    </w:p>
    <w:p w14:paraId="5BFB3625" w14:textId="77777777" w:rsidR="000F1728" w:rsidRPr="000F1728" w:rsidRDefault="000F1728" w:rsidP="000F1728">
      <w:pPr>
        <w:pStyle w:val="ListParagraph"/>
        <w:rPr>
          <w:sz w:val="24"/>
          <w:szCs w:val="24"/>
        </w:rPr>
      </w:pPr>
    </w:p>
    <w:p w14:paraId="4F59047B" w14:textId="77777777" w:rsidR="000F1728" w:rsidRPr="000F1728" w:rsidRDefault="000F1728" w:rsidP="000F1728">
      <w:pPr>
        <w:pStyle w:val="ListParagraph"/>
        <w:rPr>
          <w:sz w:val="24"/>
          <w:szCs w:val="24"/>
        </w:rPr>
      </w:pPr>
      <w:r w:rsidRPr="000F1728">
        <w:rPr>
          <w:sz w:val="24"/>
          <w:szCs w:val="24"/>
        </w:rPr>
        <w:t>•</w:t>
      </w:r>
      <w:r w:rsidRPr="000F1728">
        <w:rPr>
          <w:sz w:val="24"/>
          <w:szCs w:val="24"/>
        </w:rPr>
        <w:tab/>
        <w:t>SWITCHING:</w:t>
      </w:r>
    </w:p>
    <w:p w14:paraId="250DB0C3" w14:textId="77777777" w:rsidR="000F1728" w:rsidRPr="000F1728" w:rsidRDefault="000F1728" w:rsidP="000F1728">
      <w:pPr>
        <w:pStyle w:val="ListParagraph"/>
        <w:rPr>
          <w:sz w:val="24"/>
          <w:szCs w:val="24"/>
        </w:rPr>
      </w:pPr>
      <w:r w:rsidRPr="000F1728">
        <w:rPr>
          <w:sz w:val="24"/>
          <w:szCs w:val="24"/>
        </w:rPr>
        <w:t>1.</w:t>
      </w:r>
      <w:r w:rsidRPr="000F1728">
        <w:rPr>
          <w:sz w:val="24"/>
          <w:szCs w:val="24"/>
        </w:rPr>
        <w:tab/>
        <w:t>VLAN Database</w:t>
      </w:r>
    </w:p>
    <w:p w14:paraId="1942E6A9" w14:textId="77777777" w:rsidR="000F1728" w:rsidRPr="000F1728" w:rsidRDefault="000F1728" w:rsidP="000F1728">
      <w:pPr>
        <w:pStyle w:val="ListParagraph"/>
        <w:rPr>
          <w:sz w:val="24"/>
          <w:szCs w:val="24"/>
        </w:rPr>
      </w:pPr>
    </w:p>
    <w:p w14:paraId="36978F40" w14:textId="77777777" w:rsidR="000F1728" w:rsidRPr="000F1728" w:rsidRDefault="000F1728" w:rsidP="000F1728">
      <w:pPr>
        <w:pStyle w:val="ListParagraph"/>
        <w:rPr>
          <w:sz w:val="24"/>
          <w:szCs w:val="24"/>
        </w:rPr>
      </w:pPr>
      <w:r w:rsidRPr="000F1728">
        <w:rPr>
          <w:sz w:val="24"/>
          <w:szCs w:val="24"/>
        </w:rPr>
        <w:t>•</w:t>
      </w:r>
      <w:r w:rsidRPr="000F1728">
        <w:rPr>
          <w:sz w:val="24"/>
          <w:szCs w:val="24"/>
        </w:rPr>
        <w:tab/>
        <w:t>INTERFACE:</w:t>
      </w:r>
    </w:p>
    <w:p w14:paraId="6F5F6A61" w14:textId="77777777" w:rsidR="000F1728" w:rsidRPr="000F1728" w:rsidRDefault="000F1728" w:rsidP="000F1728">
      <w:pPr>
        <w:pStyle w:val="ListParagraph"/>
        <w:rPr>
          <w:sz w:val="24"/>
          <w:szCs w:val="24"/>
        </w:rPr>
      </w:pPr>
      <w:r w:rsidRPr="000F1728">
        <w:rPr>
          <w:sz w:val="24"/>
          <w:szCs w:val="24"/>
        </w:rPr>
        <w:t>2.</w:t>
      </w:r>
      <w:r w:rsidRPr="000F1728">
        <w:rPr>
          <w:sz w:val="24"/>
          <w:szCs w:val="24"/>
        </w:rPr>
        <w:tab/>
        <w:t>GigabitEthernet0/0</w:t>
      </w:r>
    </w:p>
    <w:p w14:paraId="3A810D2A" w14:textId="77777777" w:rsidR="000F1728" w:rsidRDefault="000F1728" w:rsidP="000F1728">
      <w:pPr>
        <w:pStyle w:val="ListParagraph"/>
        <w:rPr>
          <w:sz w:val="24"/>
          <w:szCs w:val="24"/>
        </w:rPr>
      </w:pPr>
      <w:r w:rsidRPr="000F1728">
        <w:rPr>
          <w:sz w:val="24"/>
          <w:szCs w:val="24"/>
        </w:rPr>
        <w:t>3.</w:t>
      </w:r>
      <w:r w:rsidRPr="000F1728">
        <w:rPr>
          <w:sz w:val="24"/>
          <w:szCs w:val="24"/>
        </w:rPr>
        <w:tab/>
        <w:t>GigabitEthernet0/1</w:t>
      </w:r>
    </w:p>
    <w:p w14:paraId="556CF0A0" w14:textId="77777777" w:rsidR="000F1728" w:rsidRPr="000F1728" w:rsidRDefault="000F1728" w:rsidP="000F1728">
      <w:pPr>
        <w:pStyle w:val="ListParagraph"/>
        <w:rPr>
          <w:sz w:val="24"/>
          <w:szCs w:val="24"/>
        </w:rPr>
      </w:pPr>
    </w:p>
    <w:p w14:paraId="03E2DCE7" w14:textId="77777777" w:rsidR="000F1728" w:rsidRPr="000F1728" w:rsidRDefault="000F1728" w:rsidP="000F1728">
      <w:pPr>
        <w:pStyle w:val="ListParagraph"/>
        <w:rPr>
          <w:sz w:val="24"/>
          <w:szCs w:val="24"/>
        </w:rPr>
      </w:pPr>
      <w:r w:rsidRPr="000F1728">
        <w:rPr>
          <w:sz w:val="24"/>
          <w:szCs w:val="24"/>
        </w:rPr>
        <w:t>CLI:</w:t>
      </w:r>
    </w:p>
    <w:p w14:paraId="314138D3" w14:textId="77777777" w:rsidR="000F1728" w:rsidRPr="000F1728" w:rsidRDefault="000F1728" w:rsidP="000F1728">
      <w:pPr>
        <w:pStyle w:val="ListParagraph"/>
        <w:rPr>
          <w:sz w:val="24"/>
          <w:szCs w:val="24"/>
        </w:rPr>
      </w:pPr>
      <w:r w:rsidRPr="000F1728">
        <w:rPr>
          <w:sz w:val="24"/>
          <w:szCs w:val="24"/>
        </w:rPr>
        <w:t>•</w:t>
      </w:r>
      <w:r w:rsidRPr="000F1728">
        <w:rPr>
          <w:sz w:val="24"/>
          <w:szCs w:val="24"/>
        </w:rPr>
        <w:tab/>
        <w:t>This product contains cryptographic features and is subject to united states and local country laws governing import, export, transfer and use.</w:t>
      </w:r>
    </w:p>
    <w:p w14:paraId="2E2DC541" w14:textId="77777777" w:rsidR="000F1728" w:rsidRPr="000F1728" w:rsidRDefault="000F1728" w:rsidP="000F1728">
      <w:pPr>
        <w:pStyle w:val="ListParagraph"/>
        <w:rPr>
          <w:sz w:val="24"/>
          <w:szCs w:val="24"/>
        </w:rPr>
      </w:pPr>
      <w:r w:rsidRPr="000F1728">
        <w:rPr>
          <w:sz w:val="24"/>
          <w:szCs w:val="24"/>
        </w:rPr>
        <w:t>•</w:t>
      </w:r>
      <w:r w:rsidRPr="000F1728">
        <w:rPr>
          <w:sz w:val="24"/>
          <w:szCs w:val="24"/>
        </w:rPr>
        <w:tab/>
        <w:t>Delivery of cisco cryptographic products does not imply third party authority to import, export, distribute or use encryption.</w:t>
      </w:r>
    </w:p>
    <w:p w14:paraId="2CF516D8" w14:textId="77777777" w:rsidR="000F1728" w:rsidRDefault="000F1728" w:rsidP="000F1728">
      <w:pPr>
        <w:pStyle w:val="ListParagraph"/>
        <w:rPr>
          <w:sz w:val="24"/>
          <w:szCs w:val="24"/>
        </w:rPr>
      </w:pPr>
      <w:r w:rsidRPr="000F1728">
        <w:rPr>
          <w:sz w:val="24"/>
          <w:szCs w:val="24"/>
        </w:rPr>
        <w:t>•</w:t>
      </w:r>
      <w:r w:rsidRPr="000F1728">
        <w:rPr>
          <w:sz w:val="24"/>
          <w:szCs w:val="24"/>
        </w:rPr>
        <w:tab/>
        <w:t xml:space="preserve">By using this </w:t>
      </w:r>
      <w:proofErr w:type="gramStart"/>
      <w:r w:rsidRPr="000F1728">
        <w:rPr>
          <w:sz w:val="24"/>
          <w:szCs w:val="24"/>
        </w:rPr>
        <w:t>product</w:t>
      </w:r>
      <w:proofErr w:type="gramEnd"/>
      <w:r w:rsidRPr="000F1728">
        <w:rPr>
          <w:sz w:val="24"/>
          <w:szCs w:val="24"/>
        </w:rPr>
        <w:t xml:space="preserve"> you agree to comply with applicable laws and regulations.</w:t>
      </w:r>
    </w:p>
    <w:p w14:paraId="7EE7A909" w14:textId="77777777" w:rsidR="000F1728" w:rsidRPr="000F1728" w:rsidRDefault="000F1728" w:rsidP="000F1728">
      <w:pPr>
        <w:pStyle w:val="ListParagraph"/>
        <w:rPr>
          <w:sz w:val="24"/>
          <w:szCs w:val="24"/>
        </w:rPr>
      </w:pPr>
    </w:p>
    <w:p w14:paraId="517A3A34" w14:textId="77777777" w:rsidR="000F1728" w:rsidRPr="000F1728" w:rsidRDefault="000F1728" w:rsidP="000F1728">
      <w:pPr>
        <w:pStyle w:val="ListParagraph"/>
        <w:rPr>
          <w:sz w:val="24"/>
          <w:szCs w:val="24"/>
        </w:rPr>
      </w:pPr>
      <w:r w:rsidRPr="000F1728">
        <w:rPr>
          <w:sz w:val="24"/>
          <w:szCs w:val="24"/>
        </w:rPr>
        <w:t>ATTRIBUTES:</w:t>
      </w:r>
    </w:p>
    <w:p w14:paraId="5917BFA5" w14:textId="77777777" w:rsidR="000F1728" w:rsidRPr="000F1728" w:rsidRDefault="000F1728" w:rsidP="000F1728">
      <w:pPr>
        <w:pStyle w:val="ListParagraph"/>
        <w:rPr>
          <w:sz w:val="24"/>
          <w:szCs w:val="24"/>
        </w:rPr>
      </w:pPr>
      <w:r w:rsidRPr="000F1728">
        <w:rPr>
          <w:sz w:val="24"/>
          <w:szCs w:val="24"/>
        </w:rPr>
        <w:t>1.</w:t>
      </w:r>
      <w:r w:rsidRPr="000F1728">
        <w:rPr>
          <w:sz w:val="24"/>
          <w:szCs w:val="24"/>
        </w:rPr>
        <w:tab/>
        <w:t>MTBF - 300000</w:t>
      </w:r>
    </w:p>
    <w:p w14:paraId="7F200636" w14:textId="77777777" w:rsidR="000F1728" w:rsidRPr="000F1728" w:rsidRDefault="000F1728" w:rsidP="000F1728">
      <w:pPr>
        <w:pStyle w:val="ListParagraph"/>
        <w:rPr>
          <w:sz w:val="24"/>
          <w:szCs w:val="24"/>
        </w:rPr>
      </w:pPr>
      <w:r w:rsidRPr="000F1728">
        <w:rPr>
          <w:sz w:val="24"/>
          <w:szCs w:val="24"/>
        </w:rPr>
        <w:t>2.</w:t>
      </w:r>
      <w:r w:rsidRPr="000F1728">
        <w:rPr>
          <w:sz w:val="24"/>
          <w:szCs w:val="24"/>
        </w:rPr>
        <w:tab/>
        <w:t>COST - 650</w:t>
      </w:r>
    </w:p>
    <w:p w14:paraId="0A9B4DB1" w14:textId="77777777" w:rsidR="000F1728" w:rsidRPr="000F1728" w:rsidRDefault="000F1728" w:rsidP="000F1728">
      <w:pPr>
        <w:pStyle w:val="ListParagraph"/>
        <w:rPr>
          <w:sz w:val="24"/>
          <w:szCs w:val="24"/>
        </w:rPr>
      </w:pPr>
      <w:r w:rsidRPr="000F1728">
        <w:rPr>
          <w:sz w:val="24"/>
          <w:szCs w:val="24"/>
        </w:rPr>
        <w:t>3.</w:t>
      </w:r>
      <w:r w:rsidRPr="000F1728">
        <w:rPr>
          <w:sz w:val="24"/>
          <w:szCs w:val="24"/>
        </w:rPr>
        <w:tab/>
        <w:t>POWER SOURCE - 0</w:t>
      </w:r>
    </w:p>
    <w:p w14:paraId="03002D63" w14:textId="77777777" w:rsidR="000F1728" w:rsidRPr="000F1728" w:rsidRDefault="000F1728" w:rsidP="000F1728">
      <w:pPr>
        <w:pStyle w:val="ListParagraph"/>
        <w:rPr>
          <w:sz w:val="24"/>
          <w:szCs w:val="24"/>
        </w:rPr>
      </w:pPr>
      <w:r w:rsidRPr="000F1728">
        <w:rPr>
          <w:sz w:val="24"/>
          <w:szCs w:val="24"/>
        </w:rPr>
        <w:t>4.</w:t>
      </w:r>
      <w:r w:rsidRPr="000F1728">
        <w:rPr>
          <w:sz w:val="24"/>
          <w:szCs w:val="24"/>
        </w:rPr>
        <w:tab/>
        <w:t>RACK UNITS - 2</w:t>
      </w:r>
    </w:p>
    <w:p w14:paraId="3C6BA899" w14:textId="7805D0DD" w:rsidR="00A55B90" w:rsidRPr="00B54147" w:rsidRDefault="000F1728" w:rsidP="00B54147">
      <w:pPr>
        <w:pStyle w:val="ListParagraph"/>
        <w:rPr>
          <w:sz w:val="24"/>
          <w:szCs w:val="24"/>
        </w:rPr>
      </w:pPr>
      <w:r w:rsidRPr="000F1728">
        <w:rPr>
          <w:sz w:val="24"/>
          <w:szCs w:val="24"/>
        </w:rPr>
        <w:t>5.</w:t>
      </w:r>
      <w:r w:rsidRPr="000F1728">
        <w:rPr>
          <w:sz w:val="24"/>
          <w:szCs w:val="24"/>
        </w:rPr>
        <w:tab/>
        <w:t>WATTAGE – 35</w:t>
      </w:r>
    </w:p>
    <w:p w14:paraId="4F21C1EC" w14:textId="4A2BD21E" w:rsidR="00A55B90" w:rsidRDefault="009023A0" w:rsidP="009023A0">
      <w:pPr>
        <w:pStyle w:val="Heading1"/>
        <w:jc w:val="center"/>
        <w:rPr>
          <w:rStyle w:val="IntenseEmphasis"/>
        </w:rPr>
      </w:pPr>
      <w:r>
        <w:t xml:space="preserve"> </w:t>
      </w:r>
      <w:r>
        <w:rPr>
          <w:rStyle w:val="IntenseEmphasis"/>
        </w:rPr>
        <w:t xml:space="preserve"> 2911 Router</w:t>
      </w:r>
    </w:p>
    <w:p w14:paraId="4F294A1C" w14:textId="1096DFF3" w:rsidR="00F941CB" w:rsidRPr="000F1728" w:rsidRDefault="00F941CB" w:rsidP="00F941CB"/>
    <w:p w14:paraId="7E0CFDBE" w14:textId="77777777" w:rsidR="00F941CB" w:rsidRDefault="00F941CB" w:rsidP="00F941CB">
      <w:pPr>
        <w:pStyle w:val="ListParagraph"/>
        <w:rPr>
          <w:sz w:val="24"/>
          <w:szCs w:val="24"/>
        </w:rPr>
      </w:pPr>
      <w:r>
        <w:rPr>
          <w:sz w:val="24"/>
          <w:szCs w:val="24"/>
        </w:rPr>
        <w:lastRenderedPageBreak/>
        <w:t xml:space="preserve">It contains physical modules like: </w:t>
      </w:r>
    </w:p>
    <w:p w14:paraId="78721776" w14:textId="77777777" w:rsidR="00B54147" w:rsidRDefault="00B54147" w:rsidP="00F941CB">
      <w:pPr>
        <w:pStyle w:val="ListParagraph"/>
        <w:rPr>
          <w:sz w:val="24"/>
          <w:szCs w:val="24"/>
        </w:rPr>
      </w:pPr>
    </w:p>
    <w:p w14:paraId="536F5F9A" w14:textId="102E1865" w:rsidR="00F941CB" w:rsidRDefault="00F941CB" w:rsidP="00F941CB">
      <w:pPr>
        <w:pStyle w:val="ListParagraph"/>
        <w:numPr>
          <w:ilvl w:val="0"/>
          <w:numId w:val="5"/>
        </w:numPr>
        <w:rPr>
          <w:sz w:val="24"/>
          <w:szCs w:val="24"/>
        </w:rPr>
      </w:pPr>
      <w:r w:rsidRPr="00612D10">
        <w:rPr>
          <w:sz w:val="28"/>
          <w:szCs w:val="28"/>
        </w:rPr>
        <w:t>HWIC-1G3-</w:t>
      </w:r>
      <w:proofErr w:type="gramStart"/>
      <w:r w:rsidRPr="00612D10">
        <w:rPr>
          <w:sz w:val="28"/>
          <w:szCs w:val="28"/>
        </w:rPr>
        <w:t>SFP</w:t>
      </w:r>
      <w:r w:rsidR="00002FE0">
        <w:rPr>
          <w:sz w:val="24"/>
          <w:szCs w:val="24"/>
        </w:rPr>
        <w:t xml:space="preserve"> :</w:t>
      </w:r>
      <w:proofErr w:type="gramEnd"/>
      <w:r w:rsidR="00002FE0">
        <w:rPr>
          <w:sz w:val="24"/>
          <w:szCs w:val="24"/>
        </w:rPr>
        <w:t xml:space="preserve"> </w:t>
      </w:r>
      <w:r w:rsidR="00612D10">
        <w:rPr>
          <w:sz w:val="24"/>
          <w:szCs w:val="24"/>
        </w:rPr>
        <w:t xml:space="preserve"> </w:t>
      </w:r>
      <w:r w:rsidR="00002FE0" w:rsidRPr="00002FE0">
        <w:rPr>
          <w:sz w:val="24"/>
          <w:szCs w:val="24"/>
        </w:rPr>
        <w:t xml:space="preserve">The </w:t>
      </w:r>
      <w:r w:rsidR="00002FE0" w:rsidRPr="00002FE0">
        <w:rPr>
          <w:b/>
          <w:bCs/>
          <w:sz w:val="24"/>
          <w:szCs w:val="24"/>
        </w:rPr>
        <w:t>HWIC-1G3-SFP</w:t>
      </w:r>
      <w:r w:rsidR="00002FE0" w:rsidRPr="00002FE0">
        <w:rPr>
          <w:sz w:val="24"/>
          <w:szCs w:val="24"/>
        </w:rPr>
        <w:t xml:space="preserve"> is a </w:t>
      </w:r>
      <w:r w:rsidR="00002FE0" w:rsidRPr="00002FE0">
        <w:rPr>
          <w:b/>
          <w:bCs/>
          <w:sz w:val="24"/>
          <w:szCs w:val="24"/>
        </w:rPr>
        <w:t>high-speed WAN interface card</w:t>
      </w:r>
      <w:r w:rsidR="00002FE0" w:rsidRPr="00002FE0">
        <w:rPr>
          <w:sz w:val="24"/>
          <w:szCs w:val="24"/>
        </w:rPr>
        <w:t xml:space="preserve"> for the </w:t>
      </w:r>
      <w:r w:rsidR="00002FE0" w:rsidRPr="00002FE0">
        <w:rPr>
          <w:b/>
          <w:bCs/>
          <w:sz w:val="24"/>
          <w:szCs w:val="24"/>
        </w:rPr>
        <w:t>Cisco 2911 router</w:t>
      </w:r>
      <w:r w:rsidR="00002FE0" w:rsidRPr="00002FE0">
        <w:rPr>
          <w:sz w:val="24"/>
          <w:szCs w:val="24"/>
        </w:rPr>
        <w:t xml:space="preserve">, offering </w:t>
      </w:r>
      <w:r w:rsidR="00002FE0" w:rsidRPr="00002FE0">
        <w:rPr>
          <w:b/>
          <w:bCs/>
          <w:sz w:val="24"/>
          <w:szCs w:val="24"/>
        </w:rPr>
        <w:t>three Gigabit Ethernet SFP ports</w:t>
      </w:r>
      <w:r w:rsidR="00002FE0" w:rsidRPr="00002FE0">
        <w:rPr>
          <w:sz w:val="24"/>
          <w:szCs w:val="24"/>
        </w:rPr>
        <w:t xml:space="preserve">. These ports provide </w:t>
      </w:r>
      <w:r w:rsidR="00002FE0" w:rsidRPr="00002FE0">
        <w:rPr>
          <w:b/>
          <w:bCs/>
          <w:sz w:val="24"/>
          <w:szCs w:val="24"/>
        </w:rPr>
        <w:t>flexible connectivity</w:t>
      </w:r>
      <w:r w:rsidR="00002FE0" w:rsidRPr="00002FE0">
        <w:rPr>
          <w:sz w:val="24"/>
          <w:szCs w:val="24"/>
        </w:rPr>
        <w:t xml:space="preserve"> to a range of network environments, including </w:t>
      </w:r>
      <w:proofErr w:type="spellStart"/>
      <w:r w:rsidR="00002FE0" w:rsidRPr="00002FE0">
        <w:rPr>
          <w:b/>
          <w:bCs/>
          <w:sz w:val="24"/>
          <w:szCs w:val="24"/>
        </w:rPr>
        <w:t>fiber</w:t>
      </w:r>
      <w:proofErr w:type="spellEnd"/>
      <w:r w:rsidR="00002FE0" w:rsidRPr="00002FE0">
        <w:rPr>
          <w:b/>
          <w:bCs/>
          <w:sz w:val="24"/>
          <w:szCs w:val="24"/>
        </w:rPr>
        <w:t>-optic</w:t>
      </w:r>
      <w:r w:rsidR="00002FE0" w:rsidRPr="00002FE0">
        <w:rPr>
          <w:sz w:val="24"/>
          <w:szCs w:val="24"/>
        </w:rPr>
        <w:t xml:space="preserve"> and </w:t>
      </w:r>
      <w:r w:rsidR="00002FE0" w:rsidRPr="00002FE0">
        <w:rPr>
          <w:b/>
          <w:bCs/>
          <w:sz w:val="24"/>
          <w:szCs w:val="24"/>
        </w:rPr>
        <w:t>copper Ethernet</w:t>
      </w:r>
      <w:r w:rsidR="00002FE0" w:rsidRPr="00002FE0">
        <w:rPr>
          <w:sz w:val="24"/>
          <w:szCs w:val="24"/>
        </w:rPr>
        <w:t xml:space="preserve"> </w:t>
      </w:r>
      <w:proofErr w:type="gramStart"/>
      <w:r w:rsidR="00002FE0" w:rsidRPr="00002FE0">
        <w:rPr>
          <w:sz w:val="24"/>
          <w:szCs w:val="24"/>
        </w:rPr>
        <w:t>networks..</w:t>
      </w:r>
      <w:proofErr w:type="gramEnd"/>
      <w:r w:rsidR="00002FE0" w:rsidRPr="00002FE0">
        <w:rPr>
          <w:sz w:val="24"/>
          <w:szCs w:val="24"/>
        </w:rPr>
        <w:t xml:space="preserve"> The card is ideal for providing </w:t>
      </w:r>
      <w:r w:rsidR="00002FE0" w:rsidRPr="00002FE0">
        <w:rPr>
          <w:b/>
          <w:bCs/>
          <w:sz w:val="24"/>
          <w:szCs w:val="24"/>
        </w:rPr>
        <w:t>redundant</w:t>
      </w:r>
      <w:r w:rsidR="00002FE0" w:rsidRPr="00002FE0">
        <w:rPr>
          <w:sz w:val="24"/>
          <w:szCs w:val="24"/>
        </w:rPr>
        <w:t xml:space="preserve">, </w:t>
      </w:r>
      <w:r w:rsidR="00002FE0" w:rsidRPr="00002FE0">
        <w:rPr>
          <w:b/>
          <w:bCs/>
          <w:sz w:val="24"/>
          <w:szCs w:val="24"/>
        </w:rPr>
        <w:t>high-speed WAN links</w:t>
      </w:r>
      <w:r w:rsidR="00002FE0" w:rsidRPr="00002FE0">
        <w:rPr>
          <w:sz w:val="24"/>
          <w:szCs w:val="24"/>
        </w:rPr>
        <w:t xml:space="preserve">, </w:t>
      </w:r>
      <w:r w:rsidR="00002FE0" w:rsidRPr="00002FE0">
        <w:rPr>
          <w:b/>
          <w:bCs/>
          <w:sz w:val="24"/>
          <w:szCs w:val="24"/>
        </w:rPr>
        <w:t>load balancing</w:t>
      </w:r>
      <w:r w:rsidR="00002FE0" w:rsidRPr="00002FE0">
        <w:rPr>
          <w:sz w:val="24"/>
          <w:szCs w:val="24"/>
        </w:rPr>
        <w:t xml:space="preserve">, and </w:t>
      </w:r>
      <w:r w:rsidR="00002FE0" w:rsidRPr="00002FE0">
        <w:rPr>
          <w:b/>
          <w:bCs/>
          <w:sz w:val="24"/>
          <w:szCs w:val="24"/>
        </w:rPr>
        <w:t>failover</w:t>
      </w:r>
      <w:r w:rsidR="00002FE0" w:rsidRPr="00002FE0">
        <w:rPr>
          <w:sz w:val="24"/>
          <w:szCs w:val="24"/>
        </w:rPr>
        <w:t xml:space="preserve"> in business-critical environments. </w:t>
      </w:r>
    </w:p>
    <w:p w14:paraId="39BA5AD8" w14:textId="77777777" w:rsidR="00612D10" w:rsidRDefault="00612D10" w:rsidP="00612D10">
      <w:pPr>
        <w:pStyle w:val="ListParagraph"/>
        <w:rPr>
          <w:sz w:val="24"/>
          <w:szCs w:val="24"/>
        </w:rPr>
      </w:pPr>
    </w:p>
    <w:p w14:paraId="72B38144" w14:textId="0AEE703C" w:rsidR="00F941CB" w:rsidRDefault="00F941CB" w:rsidP="00F941CB">
      <w:pPr>
        <w:pStyle w:val="ListParagraph"/>
        <w:numPr>
          <w:ilvl w:val="0"/>
          <w:numId w:val="5"/>
        </w:numPr>
        <w:rPr>
          <w:sz w:val="24"/>
          <w:szCs w:val="24"/>
        </w:rPr>
      </w:pPr>
      <w:r w:rsidRPr="00612D10">
        <w:rPr>
          <w:sz w:val="28"/>
          <w:szCs w:val="28"/>
        </w:rPr>
        <w:t>HWIC-2</w:t>
      </w:r>
      <w:proofErr w:type="gramStart"/>
      <w:r w:rsidRPr="00612D10">
        <w:rPr>
          <w:sz w:val="28"/>
          <w:szCs w:val="28"/>
        </w:rPr>
        <w:t>T</w:t>
      </w:r>
      <w:r w:rsidR="00612D10">
        <w:rPr>
          <w:sz w:val="24"/>
          <w:szCs w:val="24"/>
        </w:rPr>
        <w:t xml:space="preserve"> :</w:t>
      </w:r>
      <w:proofErr w:type="gramEnd"/>
      <w:r w:rsidR="00612D10">
        <w:rPr>
          <w:sz w:val="24"/>
          <w:szCs w:val="24"/>
        </w:rPr>
        <w:t xml:space="preserve"> </w:t>
      </w:r>
      <w:r w:rsidR="00612D10" w:rsidRPr="00612D10">
        <w:rPr>
          <w:sz w:val="24"/>
          <w:szCs w:val="24"/>
        </w:rPr>
        <w:t xml:space="preserve">The </w:t>
      </w:r>
      <w:r w:rsidR="00612D10" w:rsidRPr="00612D10">
        <w:rPr>
          <w:b/>
          <w:bCs/>
          <w:sz w:val="24"/>
          <w:szCs w:val="24"/>
        </w:rPr>
        <w:t>HWIC-2T</w:t>
      </w:r>
      <w:r w:rsidR="00612D10" w:rsidRPr="00612D10">
        <w:rPr>
          <w:sz w:val="24"/>
          <w:szCs w:val="24"/>
        </w:rPr>
        <w:t xml:space="preserve"> is a </w:t>
      </w:r>
      <w:r w:rsidR="00612D10" w:rsidRPr="00612D10">
        <w:rPr>
          <w:b/>
          <w:bCs/>
          <w:sz w:val="24"/>
          <w:szCs w:val="24"/>
        </w:rPr>
        <w:t>High-Speed WAN Interface Card</w:t>
      </w:r>
      <w:r w:rsidR="00612D10" w:rsidRPr="00612D10">
        <w:rPr>
          <w:sz w:val="24"/>
          <w:szCs w:val="24"/>
        </w:rPr>
        <w:t xml:space="preserve"> for the </w:t>
      </w:r>
      <w:r w:rsidR="00612D10" w:rsidRPr="00612D10">
        <w:rPr>
          <w:b/>
          <w:bCs/>
          <w:sz w:val="24"/>
          <w:szCs w:val="24"/>
        </w:rPr>
        <w:t>Cisco 2911 router</w:t>
      </w:r>
      <w:r w:rsidR="00612D10" w:rsidRPr="00612D10">
        <w:rPr>
          <w:sz w:val="24"/>
          <w:szCs w:val="24"/>
        </w:rPr>
        <w:t xml:space="preserve"> that provides </w:t>
      </w:r>
      <w:r w:rsidR="00612D10" w:rsidRPr="00612D10">
        <w:rPr>
          <w:b/>
          <w:bCs/>
          <w:sz w:val="24"/>
          <w:szCs w:val="24"/>
        </w:rPr>
        <w:t>two T1/E1 ports</w:t>
      </w:r>
      <w:r w:rsidR="00612D10" w:rsidRPr="00612D10">
        <w:rPr>
          <w:sz w:val="24"/>
          <w:szCs w:val="24"/>
        </w:rPr>
        <w:t xml:space="preserve"> for connecting to leased lines or other WAN circuits </w:t>
      </w:r>
      <w:r w:rsidR="00612D10" w:rsidRPr="00612D10">
        <w:rPr>
          <w:b/>
          <w:bCs/>
          <w:sz w:val="24"/>
          <w:szCs w:val="24"/>
        </w:rPr>
        <w:t>high-speed WAN connectivity</w:t>
      </w:r>
      <w:r w:rsidR="00612D10" w:rsidRPr="00612D10">
        <w:rPr>
          <w:sz w:val="24"/>
          <w:szCs w:val="24"/>
        </w:rPr>
        <w:t xml:space="preserve"> for </w:t>
      </w:r>
      <w:r w:rsidR="00612D10" w:rsidRPr="00612D10">
        <w:rPr>
          <w:b/>
          <w:bCs/>
          <w:sz w:val="24"/>
          <w:szCs w:val="24"/>
        </w:rPr>
        <w:t>remote offices</w:t>
      </w:r>
      <w:r w:rsidR="00612D10" w:rsidRPr="00612D10">
        <w:rPr>
          <w:sz w:val="24"/>
          <w:szCs w:val="24"/>
        </w:rPr>
        <w:t xml:space="preserve">, </w:t>
      </w:r>
      <w:r w:rsidR="00612D10" w:rsidRPr="00612D10">
        <w:rPr>
          <w:b/>
          <w:bCs/>
          <w:sz w:val="24"/>
          <w:szCs w:val="24"/>
        </w:rPr>
        <w:t>private lines</w:t>
      </w:r>
      <w:r w:rsidR="00612D10" w:rsidRPr="00612D10">
        <w:rPr>
          <w:sz w:val="24"/>
          <w:szCs w:val="24"/>
        </w:rPr>
        <w:t xml:space="preserve">, or </w:t>
      </w:r>
      <w:r w:rsidR="00612D10" w:rsidRPr="00612D10">
        <w:rPr>
          <w:b/>
          <w:bCs/>
          <w:sz w:val="24"/>
          <w:szCs w:val="24"/>
        </w:rPr>
        <w:t>branch-to-branch communication</w:t>
      </w:r>
      <w:r w:rsidR="00612D10" w:rsidRPr="00612D10">
        <w:rPr>
          <w:sz w:val="24"/>
          <w:szCs w:val="24"/>
        </w:rPr>
        <w:t>.. While it supports legacy technologies, businesses should consider their long-term bandwidth needs when choosing this module, as T1/E1 may be less suitable for high-demand or modern networks.</w:t>
      </w:r>
    </w:p>
    <w:p w14:paraId="22C6162E" w14:textId="77777777" w:rsidR="00612D10" w:rsidRPr="00612D10" w:rsidRDefault="00612D10" w:rsidP="00612D10">
      <w:pPr>
        <w:pStyle w:val="ListParagraph"/>
        <w:rPr>
          <w:sz w:val="24"/>
          <w:szCs w:val="24"/>
        </w:rPr>
      </w:pPr>
    </w:p>
    <w:p w14:paraId="5835CB53" w14:textId="77777777" w:rsidR="00612D10" w:rsidRPr="000F1728" w:rsidRDefault="00612D10" w:rsidP="00612D10">
      <w:pPr>
        <w:pStyle w:val="ListParagraph"/>
        <w:rPr>
          <w:sz w:val="24"/>
          <w:szCs w:val="24"/>
        </w:rPr>
      </w:pPr>
    </w:p>
    <w:p w14:paraId="6B73043D" w14:textId="66C80FD7" w:rsidR="00F941CB" w:rsidRDefault="00F941CB" w:rsidP="00F941CB">
      <w:pPr>
        <w:pStyle w:val="ListParagraph"/>
        <w:numPr>
          <w:ilvl w:val="0"/>
          <w:numId w:val="5"/>
        </w:numPr>
        <w:rPr>
          <w:sz w:val="28"/>
          <w:szCs w:val="28"/>
        </w:rPr>
      </w:pPr>
      <w:r w:rsidRPr="0004185C">
        <w:rPr>
          <w:sz w:val="28"/>
          <w:szCs w:val="28"/>
        </w:rPr>
        <w:t>HWIC-4</w:t>
      </w:r>
      <w:proofErr w:type="gramStart"/>
      <w:r w:rsidRPr="0004185C">
        <w:rPr>
          <w:sz w:val="28"/>
          <w:szCs w:val="28"/>
        </w:rPr>
        <w:t>ESW</w:t>
      </w:r>
      <w:r w:rsidR="0004185C">
        <w:rPr>
          <w:sz w:val="28"/>
          <w:szCs w:val="28"/>
        </w:rPr>
        <w:t xml:space="preserve"> :</w:t>
      </w:r>
      <w:proofErr w:type="gramEnd"/>
      <w:r w:rsidR="0004185C">
        <w:rPr>
          <w:sz w:val="28"/>
          <w:szCs w:val="28"/>
        </w:rPr>
        <w:t xml:space="preserve"> </w:t>
      </w:r>
      <w:r w:rsidR="0004185C" w:rsidRPr="0004185C">
        <w:rPr>
          <w:sz w:val="28"/>
          <w:szCs w:val="28"/>
        </w:rPr>
        <w:t xml:space="preserve">The </w:t>
      </w:r>
      <w:r w:rsidR="0004185C" w:rsidRPr="0004185C">
        <w:rPr>
          <w:b/>
          <w:bCs/>
          <w:sz w:val="28"/>
          <w:szCs w:val="28"/>
        </w:rPr>
        <w:t>HWIC-4ESW</w:t>
      </w:r>
      <w:r w:rsidR="0004185C" w:rsidRPr="0004185C">
        <w:rPr>
          <w:sz w:val="28"/>
          <w:szCs w:val="28"/>
        </w:rPr>
        <w:t xml:space="preserve"> is a </w:t>
      </w:r>
      <w:r w:rsidR="0004185C" w:rsidRPr="0004185C">
        <w:rPr>
          <w:b/>
          <w:bCs/>
          <w:sz w:val="28"/>
          <w:szCs w:val="28"/>
        </w:rPr>
        <w:t>High-Speed WAN Interface Card</w:t>
      </w:r>
      <w:r w:rsidR="0004185C" w:rsidRPr="0004185C">
        <w:rPr>
          <w:sz w:val="28"/>
          <w:szCs w:val="28"/>
        </w:rPr>
        <w:t xml:space="preserve"> for the </w:t>
      </w:r>
      <w:r w:rsidR="0004185C" w:rsidRPr="0004185C">
        <w:rPr>
          <w:b/>
          <w:bCs/>
          <w:sz w:val="28"/>
          <w:szCs w:val="28"/>
        </w:rPr>
        <w:t>Cisco 2911 router</w:t>
      </w:r>
      <w:r w:rsidR="0004185C" w:rsidRPr="0004185C">
        <w:rPr>
          <w:sz w:val="28"/>
          <w:szCs w:val="28"/>
        </w:rPr>
        <w:t xml:space="preserve">, providing </w:t>
      </w:r>
      <w:r w:rsidR="0004185C" w:rsidRPr="0004185C">
        <w:rPr>
          <w:b/>
          <w:bCs/>
          <w:sz w:val="28"/>
          <w:szCs w:val="28"/>
        </w:rPr>
        <w:t>four Fast Ethernet switch ports</w:t>
      </w:r>
      <w:r w:rsidR="0004185C" w:rsidRPr="0004185C">
        <w:rPr>
          <w:sz w:val="28"/>
          <w:szCs w:val="28"/>
        </w:rPr>
        <w:t xml:space="preserve"> to add </w:t>
      </w:r>
      <w:r w:rsidR="0004185C" w:rsidRPr="0004185C">
        <w:rPr>
          <w:b/>
          <w:bCs/>
          <w:sz w:val="28"/>
          <w:szCs w:val="28"/>
        </w:rPr>
        <w:t>Layer 2 switching</w:t>
      </w:r>
      <w:r w:rsidR="0004185C" w:rsidRPr="0004185C">
        <w:rPr>
          <w:sz w:val="28"/>
          <w:szCs w:val="28"/>
        </w:rPr>
        <w:t xml:space="preserve"> capabilities to the router</w:t>
      </w:r>
      <w:r w:rsidR="0004185C">
        <w:rPr>
          <w:sz w:val="28"/>
          <w:szCs w:val="28"/>
        </w:rPr>
        <w:t xml:space="preserve"> </w:t>
      </w:r>
      <w:r w:rsidR="0004185C" w:rsidRPr="0004185C">
        <w:rPr>
          <w:sz w:val="28"/>
          <w:szCs w:val="28"/>
        </w:rPr>
        <w:t xml:space="preserve">making it a versatile solution for small-to-medium-sized networks that require </w:t>
      </w:r>
      <w:r w:rsidR="0004185C" w:rsidRPr="0004185C">
        <w:rPr>
          <w:b/>
          <w:bCs/>
          <w:sz w:val="28"/>
          <w:szCs w:val="28"/>
        </w:rPr>
        <w:t>network segmentation</w:t>
      </w:r>
      <w:r w:rsidR="0004185C" w:rsidRPr="0004185C">
        <w:rPr>
          <w:sz w:val="28"/>
          <w:szCs w:val="28"/>
        </w:rPr>
        <w:t xml:space="preserve"> and </w:t>
      </w:r>
      <w:r w:rsidR="0004185C" w:rsidRPr="0004185C">
        <w:rPr>
          <w:b/>
          <w:bCs/>
          <w:sz w:val="28"/>
          <w:szCs w:val="28"/>
        </w:rPr>
        <w:t>LAN connectivity</w:t>
      </w:r>
      <w:r w:rsidR="0004185C" w:rsidRPr="0004185C">
        <w:rPr>
          <w:sz w:val="28"/>
          <w:szCs w:val="28"/>
        </w:rPr>
        <w:t>.</w:t>
      </w:r>
    </w:p>
    <w:p w14:paraId="47B7CA7A" w14:textId="77777777" w:rsidR="0004185C" w:rsidRPr="0004185C" w:rsidRDefault="0004185C" w:rsidP="0004185C">
      <w:pPr>
        <w:pStyle w:val="ListParagraph"/>
        <w:rPr>
          <w:sz w:val="28"/>
          <w:szCs w:val="28"/>
        </w:rPr>
      </w:pPr>
    </w:p>
    <w:p w14:paraId="36767FC9" w14:textId="77777777" w:rsidR="00F941CB" w:rsidRPr="000F1728" w:rsidRDefault="00F941CB" w:rsidP="00F941CB">
      <w:pPr>
        <w:pStyle w:val="ListParagraph"/>
        <w:numPr>
          <w:ilvl w:val="0"/>
          <w:numId w:val="5"/>
        </w:numPr>
        <w:rPr>
          <w:sz w:val="24"/>
          <w:szCs w:val="24"/>
        </w:rPr>
      </w:pPr>
      <w:r w:rsidRPr="000F1728">
        <w:rPr>
          <w:sz w:val="24"/>
          <w:szCs w:val="24"/>
        </w:rPr>
        <w:t>HWIC-8A</w:t>
      </w:r>
    </w:p>
    <w:p w14:paraId="7B1123F3" w14:textId="77777777" w:rsidR="00F941CB" w:rsidRDefault="00F941CB" w:rsidP="00F941CB">
      <w:pPr>
        <w:pStyle w:val="ListParagraph"/>
        <w:numPr>
          <w:ilvl w:val="0"/>
          <w:numId w:val="5"/>
        </w:numPr>
        <w:rPr>
          <w:sz w:val="24"/>
          <w:szCs w:val="24"/>
        </w:rPr>
      </w:pPr>
      <w:r w:rsidRPr="000F1728">
        <w:rPr>
          <w:sz w:val="24"/>
          <w:szCs w:val="24"/>
        </w:rPr>
        <w:t>WIC-COVER</w:t>
      </w:r>
    </w:p>
    <w:p w14:paraId="5B9D0AA0" w14:textId="77777777" w:rsidR="00F941CB" w:rsidRDefault="00F941CB" w:rsidP="00F941CB">
      <w:pPr>
        <w:pStyle w:val="ListParagraph"/>
        <w:numPr>
          <w:ilvl w:val="0"/>
          <w:numId w:val="5"/>
        </w:numPr>
        <w:rPr>
          <w:sz w:val="24"/>
          <w:szCs w:val="24"/>
        </w:rPr>
      </w:pPr>
      <w:r w:rsidRPr="000F1728">
        <w:rPr>
          <w:sz w:val="24"/>
          <w:szCs w:val="24"/>
        </w:rPr>
        <w:t>GLC-LH-SMD</w:t>
      </w:r>
    </w:p>
    <w:p w14:paraId="596F532D" w14:textId="77777777" w:rsidR="005031EE" w:rsidRDefault="005031EE" w:rsidP="005031EE">
      <w:pPr>
        <w:rPr>
          <w:sz w:val="24"/>
          <w:szCs w:val="24"/>
        </w:rPr>
      </w:pPr>
    </w:p>
    <w:p w14:paraId="283D015E" w14:textId="77777777" w:rsidR="005031EE" w:rsidRPr="000F1728" w:rsidRDefault="005031EE" w:rsidP="005031EE">
      <w:pPr>
        <w:pStyle w:val="ListParagraph"/>
        <w:rPr>
          <w:sz w:val="24"/>
          <w:szCs w:val="24"/>
        </w:rPr>
      </w:pPr>
      <w:r w:rsidRPr="000F1728">
        <w:rPr>
          <w:sz w:val="24"/>
          <w:szCs w:val="24"/>
        </w:rPr>
        <w:t>CONFIG:</w:t>
      </w:r>
    </w:p>
    <w:p w14:paraId="476A34C9" w14:textId="77777777" w:rsidR="005031EE" w:rsidRPr="000F1728" w:rsidRDefault="005031EE" w:rsidP="005031EE">
      <w:pPr>
        <w:pStyle w:val="ListParagraph"/>
        <w:rPr>
          <w:sz w:val="24"/>
          <w:szCs w:val="24"/>
        </w:rPr>
      </w:pPr>
      <w:r w:rsidRPr="000F1728">
        <w:rPr>
          <w:sz w:val="24"/>
          <w:szCs w:val="24"/>
        </w:rPr>
        <w:t>•</w:t>
      </w:r>
      <w:r w:rsidRPr="000F1728">
        <w:rPr>
          <w:sz w:val="24"/>
          <w:szCs w:val="24"/>
        </w:rPr>
        <w:tab/>
        <w:t xml:space="preserve">GLOBAL </w:t>
      </w:r>
    </w:p>
    <w:p w14:paraId="5077E15B" w14:textId="77777777" w:rsidR="005031EE" w:rsidRPr="000F1728" w:rsidRDefault="005031EE" w:rsidP="005031EE">
      <w:pPr>
        <w:pStyle w:val="ListParagraph"/>
        <w:rPr>
          <w:sz w:val="24"/>
          <w:szCs w:val="24"/>
        </w:rPr>
      </w:pPr>
      <w:r w:rsidRPr="000F1728">
        <w:rPr>
          <w:sz w:val="24"/>
          <w:szCs w:val="24"/>
        </w:rPr>
        <w:t>1.</w:t>
      </w:r>
      <w:r w:rsidRPr="000F1728">
        <w:rPr>
          <w:sz w:val="24"/>
          <w:szCs w:val="24"/>
        </w:rPr>
        <w:tab/>
        <w:t xml:space="preserve">Settings </w:t>
      </w:r>
    </w:p>
    <w:p w14:paraId="220D2DD6" w14:textId="77777777" w:rsidR="005031EE" w:rsidRDefault="005031EE" w:rsidP="005031EE">
      <w:pPr>
        <w:pStyle w:val="ListParagraph"/>
        <w:rPr>
          <w:sz w:val="24"/>
          <w:szCs w:val="24"/>
        </w:rPr>
      </w:pPr>
      <w:r w:rsidRPr="000F1728">
        <w:rPr>
          <w:sz w:val="24"/>
          <w:szCs w:val="24"/>
        </w:rPr>
        <w:t>2.</w:t>
      </w:r>
      <w:r w:rsidRPr="000F1728">
        <w:rPr>
          <w:sz w:val="24"/>
          <w:szCs w:val="24"/>
        </w:rPr>
        <w:tab/>
        <w:t xml:space="preserve">Algorithm Settings </w:t>
      </w:r>
    </w:p>
    <w:p w14:paraId="6EA4330C" w14:textId="77777777" w:rsidR="005031EE" w:rsidRPr="000F1728" w:rsidRDefault="005031EE" w:rsidP="005031EE">
      <w:pPr>
        <w:pStyle w:val="ListParagraph"/>
        <w:rPr>
          <w:sz w:val="24"/>
          <w:szCs w:val="24"/>
        </w:rPr>
      </w:pPr>
    </w:p>
    <w:p w14:paraId="2C473811" w14:textId="77777777" w:rsidR="005031EE" w:rsidRPr="000F1728" w:rsidRDefault="005031EE" w:rsidP="005031EE">
      <w:pPr>
        <w:pStyle w:val="ListParagraph"/>
        <w:rPr>
          <w:sz w:val="24"/>
          <w:szCs w:val="24"/>
        </w:rPr>
      </w:pPr>
      <w:r w:rsidRPr="000F1728">
        <w:rPr>
          <w:sz w:val="24"/>
          <w:szCs w:val="24"/>
        </w:rPr>
        <w:t>•</w:t>
      </w:r>
      <w:r w:rsidRPr="000F1728">
        <w:rPr>
          <w:sz w:val="24"/>
          <w:szCs w:val="24"/>
        </w:rPr>
        <w:tab/>
        <w:t>ROUTING:</w:t>
      </w:r>
    </w:p>
    <w:p w14:paraId="433E9C72" w14:textId="77777777" w:rsidR="005031EE" w:rsidRPr="000F1728" w:rsidRDefault="005031EE" w:rsidP="005031EE">
      <w:pPr>
        <w:pStyle w:val="ListParagraph"/>
        <w:rPr>
          <w:sz w:val="24"/>
          <w:szCs w:val="24"/>
        </w:rPr>
      </w:pPr>
      <w:r w:rsidRPr="000F1728">
        <w:rPr>
          <w:sz w:val="24"/>
          <w:szCs w:val="24"/>
        </w:rPr>
        <w:t>1.</w:t>
      </w:r>
      <w:r w:rsidRPr="000F1728">
        <w:rPr>
          <w:sz w:val="24"/>
          <w:szCs w:val="24"/>
        </w:rPr>
        <w:tab/>
        <w:t xml:space="preserve">Static </w:t>
      </w:r>
    </w:p>
    <w:p w14:paraId="5404AB10" w14:textId="77777777" w:rsidR="005031EE" w:rsidRPr="000F1728" w:rsidRDefault="005031EE" w:rsidP="005031EE">
      <w:pPr>
        <w:pStyle w:val="ListParagraph"/>
        <w:rPr>
          <w:sz w:val="24"/>
          <w:szCs w:val="24"/>
        </w:rPr>
      </w:pPr>
      <w:r w:rsidRPr="000F1728">
        <w:rPr>
          <w:sz w:val="24"/>
          <w:szCs w:val="24"/>
        </w:rPr>
        <w:t>2.</w:t>
      </w:r>
      <w:r w:rsidRPr="000F1728">
        <w:rPr>
          <w:sz w:val="24"/>
          <w:szCs w:val="24"/>
        </w:rPr>
        <w:tab/>
        <w:t>RIP</w:t>
      </w:r>
    </w:p>
    <w:p w14:paraId="522362FF" w14:textId="77777777" w:rsidR="005031EE" w:rsidRPr="000F1728" w:rsidRDefault="005031EE" w:rsidP="005031EE">
      <w:pPr>
        <w:pStyle w:val="ListParagraph"/>
        <w:rPr>
          <w:sz w:val="24"/>
          <w:szCs w:val="24"/>
        </w:rPr>
      </w:pPr>
    </w:p>
    <w:p w14:paraId="3299B6D7" w14:textId="77777777" w:rsidR="005031EE" w:rsidRPr="000F1728" w:rsidRDefault="005031EE" w:rsidP="005031EE">
      <w:pPr>
        <w:pStyle w:val="ListParagraph"/>
        <w:rPr>
          <w:sz w:val="24"/>
          <w:szCs w:val="24"/>
        </w:rPr>
      </w:pPr>
      <w:r w:rsidRPr="000F1728">
        <w:rPr>
          <w:sz w:val="24"/>
          <w:szCs w:val="24"/>
        </w:rPr>
        <w:t>•</w:t>
      </w:r>
      <w:r w:rsidRPr="000F1728">
        <w:rPr>
          <w:sz w:val="24"/>
          <w:szCs w:val="24"/>
        </w:rPr>
        <w:tab/>
        <w:t>SWITCHING:</w:t>
      </w:r>
    </w:p>
    <w:p w14:paraId="4E0826A7" w14:textId="77777777" w:rsidR="005031EE" w:rsidRPr="000F1728" w:rsidRDefault="005031EE" w:rsidP="005031EE">
      <w:pPr>
        <w:pStyle w:val="ListParagraph"/>
        <w:rPr>
          <w:sz w:val="24"/>
          <w:szCs w:val="24"/>
        </w:rPr>
      </w:pPr>
      <w:r w:rsidRPr="000F1728">
        <w:rPr>
          <w:sz w:val="24"/>
          <w:szCs w:val="24"/>
        </w:rPr>
        <w:t>1.</w:t>
      </w:r>
      <w:r w:rsidRPr="000F1728">
        <w:rPr>
          <w:sz w:val="24"/>
          <w:szCs w:val="24"/>
        </w:rPr>
        <w:tab/>
        <w:t>VLAN Database</w:t>
      </w:r>
    </w:p>
    <w:p w14:paraId="29BFB8A0" w14:textId="77777777" w:rsidR="005031EE" w:rsidRPr="000F1728" w:rsidRDefault="005031EE" w:rsidP="005031EE">
      <w:pPr>
        <w:pStyle w:val="ListParagraph"/>
        <w:rPr>
          <w:sz w:val="24"/>
          <w:szCs w:val="24"/>
        </w:rPr>
      </w:pPr>
    </w:p>
    <w:p w14:paraId="3B1A9171" w14:textId="77777777" w:rsidR="005031EE" w:rsidRPr="000F1728" w:rsidRDefault="005031EE" w:rsidP="005031EE">
      <w:pPr>
        <w:pStyle w:val="ListParagraph"/>
        <w:rPr>
          <w:sz w:val="24"/>
          <w:szCs w:val="24"/>
        </w:rPr>
      </w:pPr>
      <w:r w:rsidRPr="000F1728">
        <w:rPr>
          <w:sz w:val="24"/>
          <w:szCs w:val="24"/>
        </w:rPr>
        <w:t>•</w:t>
      </w:r>
      <w:r w:rsidRPr="000F1728">
        <w:rPr>
          <w:sz w:val="24"/>
          <w:szCs w:val="24"/>
        </w:rPr>
        <w:tab/>
        <w:t>INTERFACE:</w:t>
      </w:r>
    </w:p>
    <w:p w14:paraId="054A6230" w14:textId="77777777" w:rsidR="005031EE" w:rsidRPr="000F1728" w:rsidRDefault="005031EE" w:rsidP="005031EE">
      <w:pPr>
        <w:pStyle w:val="ListParagraph"/>
        <w:rPr>
          <w:sz w:val="24"/>
          <w:szCs w:val="24"/>
        </w:rPr>
      </w:pPr>
      <w:r w:rsidRPr="000F1728">
        <w:rPr>
          <w:sz w:val="24"/>
          <w:szCs w:val="24"/>
        </w:rPr>
        <w:t>2.</w:t>
      </w:r>
      <w:r w:rsidRPr="000F1728">
        <w:rPr>
          <w:sz w:val="24"/>
          <w:szCs w:val="24"/>
        </w:rPr>
        <w:tab/>
        <w:t>GigabitEthernet0/0</w:t>
      </w:r>
    </w:p>
    <w:p w14:paraId="11A57F84" w14:textId="77777777" w:rsidR="005031EE" w:rsidRDefault="005031EE" w:rsidP="005031EE">
      <w:pPr>
        <w:pStyle w:val="ListParagraph"/>
        <w:rPr>
          <w:sz w:val="24"/>
          <w:szCs w:val="24"/>
        </w:rPr>
      </w:pPr>
      <w:r w:rsidRPr="000F1728">
        <w:rPr>
          <w:sz w:val="24"/>
          <w:szCs w:val="24"/>
        </w:rPr>
        <w:t>3.</w:t>
      </w:r>
      <w:r w:rsidRPr="000F1728">
        <w:rPr>
          <w:sz w:val="24"/>
          <w:szCs w:val="24"/>
        </w:rPr>
        <w:tab/>
        <w:t>GigabitEthernet0/1</w:t>
      </w:r>
    </w:p>
    <w:p w14:paraId="3C7FCEF3" w14:textId="53483101" w:rsidR="005031EE" w:rsidRDefault="005031EE" w:rsidP="005031EE">
      <w:pPr>
        <w:pStyle w:val="ListParagraph"/>
        <w:rPr>
          <w:sz w:val="24"/>
          <w:szCs w:val="24"/>
        </w:rPr>
      </w:pPr>
      <w:r>
        <w:rPr>
          <w:sz w:val="24"/>
          <w:szCs w:val="24"/>
        </w:rPr>
        <w:lastRenderedPageBreak/>
        <w:t xml:space="preserve">4.        </w:t>
      </w:r>
      <w:r w:rsidR="0053721D">
        <w:rPr>
          <w:sz w:val="24"/>
          <w:szCs w:val="24"/>
        </w:rPr>
        <w:t xml:space="preserve"> </w:t>
      </w:r>
      <w:r>
        <w:rPr>
          <w:sz w:val="24"/>
          <w:szCs w:val="24"/>
        </w:rPr>
        <w:t xml:space="preserve"> GigabitEthernet</w:t>
      </w:r>
      <w:r w:rsidR="008C30D5">
        <w:rPr>
          <w:sz w:val="24"/>
          <w:szCs w:val="24"/>
        </w:rPr>
        <w:t>0/2</w:t>
      </w:r>
    </w:p>
    <w:p w14:paraId="1FA2A7C9" w14:textId="77777777" w:rsidR="0053721D" w:rsidRDefault="0053721D" w:rsidP="005031EE">
      <w:pPr>
        <w:pStyle w:val="ListParagraph"/>
        <w:rPr>
          <w:sz w:val="24"/>
          <w:szCs w:val="24"/>
        </w:rPr>
      </w:pPr>
    </w:p>
    <w:p w14:paraId="07C192C7" w14:textId="77777777" w:rsidR="0053721D" w:rsidRPr="00A55B90" w:rsidRDefault="0053721D" w:rsidP="0053721D">
      <w:pPr>
        <w:pStyle w:val="ListParagraph"/>
        <w:numPr>
          <w:ilvl w:val="0"/>
          <w:numId w:val="5"/>
        </w:numPr>
        <w:rPr>
          <w:sz w:val="24"/>
          <w:szCs w:val="24"/>
        </w:rPr>
      </w:pPr>
      <w:r w:rsidRPr="00A55B90">
        <w:rPr>
          <w:sz w:val="24"/>
          <w:szCs w:val="24"/>
        </w:rPr>
        <w:t xml:space="preserve">To install Read only </w:t>
      </w:r>
      <w:proofErr w:type="gramStart"/>
      <w:r w:rsidRPr="00A55B90">
        <w:rPr>
          <w:sz w:val="24"/>
          <w:szCs w:val="24"/>
        </w:rPr>
        <w:t>ROMMON :</w:t>
      </w:r>
      <w:proofErr w:type="gramEnd"/>
    </w:p>
    <w:p w14:paraId="59A0C565" w14:textId="1E648033" w:rsidR="0053721D" w:rsidRPr="0016511D" w:rsidRDefault="0053721D" w:rsidP="0016511D">
      <w:pPr>
        <w:rPr>
          <w:sz w:val="24"/>
          <w:szCs w:val="24"/>
        </w:rPr>
      </w:pPr>
      <w:r>
        <w:rPr>
          <w:sz w:val="24"/>
          <w:szCs w:val="24"/>
        </w:rPr>
        <w:t>Program load complete, entry point: 0x80803000, size:0xlb340</w:t>
      </w:r>
    </w:p>
    <w:p w14:paraId="7F30DED3" w14:textId="77777777" w:rsidR="008C30D5" w:rsidRDefault="008C30D5" w:rsidP="005031EE">
      <w:pPr>
        <w:pStyle w:val="ListParagraph"/>
        <w:rPr>
          <w:sz w:val="24"/>
          <w:szCs w:val="24"/>
        </w:rPr>
      </w:pPr>
    </w:p>
    <w:p w14:paraId="104CB587" w14:textId="77777777" w:rsidR="00B16FC2" w:rsidRPr="000F1728" w:rsidRDefault="00B16FC2" w:rsidP="00B16FC2">
      <w:pPr>
        <w:pStyle w:val="ListParagraph"/>
        <w:rPr>
          <w:sz w:val="24"/>
          <w:szCs w:val="24"/>
        </w:rPr>
      </w:pPr>
      <w:r w:rsidRPr="000F1728">
        <w:rPr>
          <w:sz w:val="24"/>
          <w:szCs w:val="24"/>
        </w:rPr>
        <w:t>ATTRIBUTES:</w:t>
      </w:r>
    </w:p>
    <w:p w14:paraId="69DCB968" w14:textId="5E7BAE12" w:rsidR="00B16FC2" w:rsidRPr="000F1728" w:rsidRDefault="00B16FC2" w:rsidP="00B16FC2">
      <w:pPr>
        <w:pStyle w:val="ListParagraph"/>
        <w:rPr>
          <w:sz w:val="24"/>
          <w:szCs w:val="24"/>
        </w:rPr>
      </w:pPr>
      <w:r w:rsidRPr="000F1728">
        <w:rPr>
          <w:sz w:val="24"/>
          <w:szCs w:val="24"/>
        </w:rPr>
        <w:t>1.</w:t>
      </w:r>
      <w:r w:rsidRPr="000F1728">
        <w:rPr>
          <w:sz w:val="24"/>
          <w:szCs w:val="24"/>
        </w:rPr>
        <w:tab/>
        <w:t xml:space="preserve">MTBF - </w:t>
      </w:r>
      <w:r w:rsidR="003F3D81">
        <w:rPr>
          <w:sz w:val="24"/>
          <w:szCs w:val="24"/>
        </w:rPr>
        <w:t>4</w:t>
      </w:r>
      <w:r w:rsidRPr="000F1728">
        <w:rPr>
          <w:sz w:val="24"/>
          <w:szCs w:val="24"/>
        </w:rPr>
        <w:t>00000</w:t>
      </w:r>
    </w:p>
    <w:p w14:paraId="53C1C1EB" w14:textId="70659104" w:rsidR="00B16FC2" w:rsidRPr="000F1728" w:rsidRDefault="00B16FC2" w:rsidP="00B16FC2">
      <w:pPr>
        <w:pStyle w:val="ListParagraph"/>
        <w:rPr>
          <w:sz w:val="24"/>
          <w:szCs w:val="24"/>
        </w:rPr>
      </w:pPr>
      <w:r w:rsidRPr="000F1728">
        <w:rPr>
          <w:sz w:val="24"/>
          <w:szCs w:val="24"/>
        </w:rPr>
        <w:t>2.</w:t>
      </w:r>
      <w:r w:rsidRPr="000F1728">
        <w:rPr>
          <w:sz w:val="24"/>
          <w:szCs w:val="24"/>
        </w:rPr>
        <w:tab/>
        <w:t xml:space="preserve">COST - </w:t>
      </w:r>
      <w:r w:rsidR="003F3D81">
        <w:rPr>
          <w:sz w:val="24"/>
          <w:szCs w:val="24"/>
        </w:rPr>
        <w:t>8</w:t>
      </w:r>
      <w:r w:rsidRPr="000F1728">
        <w:rPr>
          <w:sz w:val="24"/>
          <w:szCs w:val="24"/>
        </w:rPr>
        <w:t>50</w:t>
      </w:r>
    </w:p>
    <w:p w14:paraId="4B3926DE" w14:textId="77777777" w:rsidR="00B16FC2" w:rsidRPr="000F1728" w:rsidRDefault="00B16FC2" w:rsidP="00B16FC2">
      <w:pPr>
        <w:pStyle w:val="ListParagraph"/>
        <w:rPr>
          <w:sz w:val="24"/>
          <w:szCs w:val="24"/>
        </w:rPr>
      </w:pPr>
      <w:r w:rsidRPr="000F1728">
        <w:rPr>
          <w:sz w:val="24"/>
          <w:szCs w:val="24"/>
        </w:rPr>
        <w:t>3.</w:t>
      </w:r>
      <w:r w:rsidRPr="000F1728">
        <w:rPr>
          <w:sz w:val="24"/>
          <w:szCs w:val="24"/>
        </w:rPr>
        <w:tab/>
        <w:t>POWER SOURCE - 0</w:t>
      </w:r>
    </w:p>
    <w:p w14:paraId="6A94EBF6" w14:textId="77777777" w:rsidR="00B16FC2" w:rsidRPr="000F1728" w:rsidRDefault="00B16FC2" w:rsidP="00B16FC2">
      <w:pPr>
        <w:pStyle w:val="ListParagraph"/>
        <w:rPr>
          <w:sz w:val="24"/>
          <w:szCs w:val="24"/>
        </w:rPr>
      </w:pPr>
      <w:r w:rsidRPr="000F1728">
        <w:rPr>
          <w:sz w:val="24"/>
          <w:szCs w:val="24"/>
        </w:rPr>
        <w:t>4.</w:t>
      </w:r>
      <w:r w:rsidRPr="000F1728">
        <w:rPr>
          <w:sz w:val="24"/>
          <w:szCs w:val="24"/>
        </w:rPr>
        <w:tab/>
        <w:t>RACK UNITS - 2</w:t>
      </w:r>
    </w:p>
    <w:p w14:paraId="6E2D29FC" w14:textId="3DE4204A" w:rsidR="00B16FC2" w:rsidRDefault="00B16FC2" w:rsidP="00B16FC2">
      <w:pPr>
        <w:pStyle w:val="ListParagraph"/>
        <w:rPr>
          <w:sz w:val="24"/>
          <w:szCs w:val="24"/>
        </w:rPr>
      </w:pPr>
      <w:r w:rsidRPr="000F1728">
        <w:rPr>
          <w:sz w:val="24"/>
          <w:szCs w:val="24"/>
        </w:rPr>
        <w:t>5.</w:t>
      </w:r>
      <w:r w:rsidRPr="000F1728">
        <w:rPr>
          <w:sz w:val="24"/>
          <w:szCs w:val="24"/>
        </w:rPr>
        <w:tab/>
        <w:t xml:space="preserve">WATTAGE – </w:t>
      </w:r>
      <w:r>
        <w:rPr>
          <w:sz w:val="24"/>
          <w:szCs w:val="24"/>
        </w:rPr>
        <w:t>50</w:t>
      </w:r>
    </w:p>
    <w:p w14:paraId="0BA85E17" w14:textId="77777777" w:rsidR="0016511D" w:rsidRPr="000F1728" w:rsidRDefault="0016511D" w:rsidP="0016511D">
      <w:pPr>
        <w:pStyle w:val="ListParagraph"/>
        <w:rPr>
          <w:sz w:val="24"/>
          <w:szCs w:val="24"/>
        </w:rPr>
      </w:pPr>
      <w:r w:rsidRPr="000F1728">
        <w:rPr>
          <w:sz w:val="24"/>
          <w:szCs w:val="24"/>
        </w:rPr>
        <w:t>CLI:</w:t>
      </w:r>
    </w:p>
    <w:p w14:paraId="59C4FF7E" w14:textId="77777777" w:rsidR="00B54147" w:rsidRDefault="00B54147" w:rsidP="0016511D">
      <w:pPr>
        <w:pStyle w:val="ListParagraph"/>
        <w:rPr>
          <w:sz w:val="24"/>
          <w:szCs w:val="24"/>
        </w:rPr>
      </w:pPr>
      <w:r>
        <w:rPr>
          <w:sz w:val="24"/>
          <w:szCs w:val="24"/>
        </w:rPr>
        <w:t>*</w:t>
      </w:r>
    </w:p>
    <w:p w14:paraId="2083C98F" w14:textId="77777777" w:rsidR="00B54147" w:rsidRDefault="0016511D" w:rsidP="00B54147">
      <w:pPr>
        <w:pStyle w:val="ListParagraph"/>
        <w:rPr>
          <w:sz w:val="24"/>
          <w:szCs w:val="24"/>
        </w:rPr>
      </w:pPr>
      <w:r w:rsidRPr="000F1728">
        <w:rPr>
          <w:sz w:val="24"/>
          <w:szCs w:val="24"/>
        </w:rPr>
        <w:tab/>
        <w:t>This product contains cryptographic features and is subject to united states and local country laws governing import, export, transfer and use.</w:t>
      </w:r>
    </w:p>
    <w:p w14:paraId="339C3BA1" w14:textId="27CCB072" w:rsidR="0016511D" w:rsidRPr="00B54147" w:rsidRDefault="008462A9" w:rsidP="00B54147">
      <w:pPr>
        <w:pStyle w:val="Heading1"/>
        <w:jc w:val="center"/>
        <w:rPr>
          <w:rStyle w:val="IntenseEmphasis"/>
          <w:i w:val="0"/>
          <w:iCs w:val="0"/>
          <w:color w:val="auto"/>
          <w:sz w:val="24"/>
          <w:szCs w:val="24"/>
        </w:rPr>
      </w:pPr>
      <w:r w:rsidRPr="008462A9">
        <w:rPr>
          <w:rStyle w:val="IntenseEmphasis"/>
        </w:rPr>
        <w:t>819HG-4G-IOX Router</w:t>
      </w:r>
    </w:p>
    <w:p w14:paraId="1532FFBB" w14:textId="77777777" w:rsidR="00755C12" w:rsidRPr="00755C12" w:rsidRDefault="00755C12" w:rsidP="00755C12"/>
    <w:p w14:paraId="335C6022" w14:textId="0880B912" w:rsidR="008462A9" w:rsidRDefault="00755C12" w:rsidP="00755C12">
      <w:pPr>
        <w:pStyle w:val="ListParagraph"/>
        <w:numPr>
          <w:ilvl w:val="0"/>
          <w:numId w:val="5"/>
        </w:numPr>
        <w:rPr>
          <w:sz w:val="24"/>
          <w:szCs w:val="24"/>
        </w:rPr>
      </w:pPr>
      <w:r w:rsidRPr="00755C12">
        <w:rPr>
          <w:sz w:val="24"/>
          <w:szCs w:val="24"/>
        </w:rPr>
        <w:t xml:space="preserve">It </w:t>
      </w:r>
      <w:proofErr w:type="gramStart"/>
      <w:r w:rsidR="00B54147">
        <w:rPr>
          <w:sz w:val="24"/>
          <w:szCs w:val="24"/>
        </w:rPr>
        <w:t xml:space="preserve">contains </w:t>
      </w:r>
      <w:r w:rsidRPr="00755C12">
        <w:rPr>
          <w:sz w:val="24"/>
          <w:szCs w:val="24"/>
        </w:rPr>
        <w:t xml:space="preserve"> physical</w:t>
      </w:r>
      <w:proofErr w:type="gramEnd"/>
      <w:r w:rsidRPr="00755C12">
        <w:rPr>
          <w:sz w:val="24"/>
          <w:szCs w:val="24"/>
        </w:rPr>
        <w:t xml:space="preserve"> modules</w:t>
      </w:r>
    </w:p>
    <w:p w14:paraId="47BE11AB" w14:textId="77777777" w:rsidR="00F16359" w:rsidRDefault="00F16359" w:rsidP="00F16359">
      <w:pPr>
        <w:pStyle w:val="ListParagraph"/>
        <w:rPr>
          <w:sz w:val="24"/>
          <w:szCs w:val="24"/>
        </w:rPr>
      </w:pPr>
    </w:p>
    <w:p w14:paraId="050F2FDA" w14:textId="230E95FA" w:rsidR="00F16359" w:rsidRDefault="00F16359" w:rsidP="00F16359">
      <w:pPr>
        <w:pStyle w:val="ListParagraph"/>
        <w:rPr>
          <w:sz w:val="24"/>
          <w:szCs w:val="24"/>
        </w:rPr>
      </w:pPr>
      <w:r>
        <w:rPr>
          <w:sz w:val="24"/>
          <w:szCs w:val="24"/>
        </w:rPr>
        <w:t xml:space="preserve">It’s CONFIG: </w:t>
      </w:r>
    </w:p>
    <w:p w14:paraId="6551C526" w14:textId="0D052CC2" w:rsidR="00F16359" w:rsidRDefault="00F16359" w:rsidP="00F16359">
      <w:pPr>
        <w:pStyle w:val="ListParagraph"/>
        <w:rPr>
          <w:sz w:val="24"/>
          <w:szCs w:val="24"/>
        </w:rPr>
      </w:pPr>
      <w:r>
        <w:rPr>
          <w:sz w:val="24"/>
          <w:szCs w:val="24"/>
        </w:rPr>
        <w:t xml:space="preserve"> </w:t>
      </w:r>
    </w:p>
    <w:p w14:paraId="01F5DAFF" w14:textId="7038A2B3" w:rsidR="00F16359" w:rsidRPr="003849C9" w:rsidRDefault="00F16359" w:rsidP="003849C9">
      <w:pPr>
        <w:pStyle w:val="ListParagraph"/>
        <w:numPr>
          <w:ilvl w:val="0"/>
          <w:numId w:val="5"/>
        </w:numPr>
        <w:rPr>
          <w:sz w:val="24"/>
          <w:szCs w:val="24"/>
        </w:rPr>
      </w:pPr>
      <w:proofErr w:type="gramStart"/>
      <w:r>
        <w:rPr>
          <w:sz w:val="24"/>
          <w:szCs w:val="24"/>
        </w:rPr>
        <w:t>GLOBAL :</w:t>
      </w:r>
      <w:proofErr w:type="gramEnd"/>
    </w:p>
    <w:p w14:paraId="65D1C0D5" w14:textId="02C7DE8B" w:rsidR="00F16359" w:rsidRDefault="003849C9" w:rsidP="003849C9">
      <w:pPr>
        <w:pStyle w:val="ListParagraph"/>
        <w:numPr>
          <w:ilvl w:val="0"/>
          <w:numId w:val="9"/>
        </w:numPr>
        <w:rPr>
          <w:sz w:val="24"/>
          <w:szCs w:val="24"/>
        </w:rPr>
      </w:pPr>
      <w:r>
        <w:rPr>
          <w:sz w:val="24"/>
          <w:szCs w:val="24"/>
        </w:rPr>
        <w:t>Settings</w:t>
      </w:r>
    </w:p>
    <w:p w14:paraId="360E7391" w14:textId="07F86B8D" w:rsidR="003849C9" w:rsidRDefault="003849C9" w:rsidP="003849C9">
      <w:pPr>
        <w:pStyle w:val="ListParagraph"/>
        <w:numPr>
          <w:ilvl w:val="0"/>
          <w:numId w:val="9"/>
        </w:numPr>
        <w:rPr>
          <w:sz w:val="24"/>
          <w:szCs w:val="24"/>
        </w:rPr>
      </w:pPr>
      <w:r>
        <w:rPr>
          <w:sz w:val="24"/>
          <w:szCs w:val="24"/>
        </w:rPr>
        <w:t>Algorithm settings</w:t>
      </w:r>
    </w:p>
    <w:p w14:paraId="293EB826" w14:textId="77777777" w:rsidR="003849C9" w:rsidRDefault="003849C9" w:rsidP="003849C9">
      <w:pPr>
        <w:pStyle w:val="ListParagraph"/>
        <w:ind w:left="1080"/>
        <w:rPr>
          <w:sz w:val="24"/>
          <w:szCs w:val="24"/>
        </w:rPr>
      </w:pPr>
    </w:p>
    <w:p w14:paraId="7CB7CBE2" w14:textId="26EB8186" w:rsidR="003849C9" w:rsidRDefault="003849C9" w:rsidP="003849C9">
      <w:pPr>
        <w:pStyle w:val="ListParagraph"/>
        <w:numPr>
          <w:ilvl w:val="0"/>
          <w:numId w:val="5"/>
        </w:numPr>
        <w:rPr>
          <w:sz w:val="24"/>
          <w:szCs w:val="24"/>
        </w:rPr>
      </w:pPr>
      <w:proofErr w:type="gramStart"/>
      <w:r>
        <w:rPr>
          <w:sz w:val="24"/>
          <w:szCs w:val="24"/>
        </w:rPr>
        <w:t>ROUTING :</w:t>
      </w:r>
      <w:proofErr w:type="gramEnd"/>
    </w:p>
    <w:p w14:paraId="039F355E" w14:textId="39EE907A" w:rsidR="003849C9" w:rsidRDefault="003849C9" w:rsidP="003849C9">
      <w:pPr>
        <w:pStyle w:val="ListParagraph"/>
        <w:numPr>
          <w:ilvl w:val="0"/>
          <w:numId w:val="10"/>
        </w:numPr>
        <w:rPr>
          <w:sz w:val="24"/>
          <w:szCs w:val="24"/>
        </w:rPr>
      </w:pPr>
      <w:r>
        <w:rPr>
          <w:sz w:val="24"/>
          <w:szCs w:val="24"/>
        </w:rPr>
        <w:t>Static</w:t>
      </w:r>
    </w:p>
    <w:p w14:paraId="654FE87A" w14:textId="04AD2854" w:rsidR="003849C9" w:rsidRDefault="00231C57" w:rsidP="003849C9">
      <w:pPr>
        <w:pStyle w:val="ListParagraph"/>
        <w:numPr>
          <w:ilvl w:val="0"/>
          <w:numId w:val="10"/>
        </w:numPr>
        <w:rPr>
          <w:sz w:val="24"/>
          <w:szCs w:val="24"/>
        </w:rPr>
      </w:pPr>
      <w:r>
        <w:rPr>
          <w:sz w:val="24"/>
          <w:szCs w:val="24"/>
        </w:rPr>
        <w:t>RIP</w:t>
      </w:r>
    </w:p>
    <w:p w14:paraId="0BA320A4" w14:textId="77777777" w:rsidR="00C54E02" w:rsidRDefault="00C54E02" w:rsidP="00C54E02">
      <w:pPr>
        <w:pStyle w:val="ListParagraph"/>
        <w:ind w:left="1080"/>
        <w:rPr>
          <w:sz w:val="24"/>
          <w:szCs w:val="24"/>
        </w:rPr>
      </w:pPr>
    </w:p>
    <w:p w14:paraId="0EE88C9F" w14:textId="360B5CCA" w:rsidR="00231C57" w:rsidRDefault="00231C57" w:rsidP="00231C57">
      <w:pPr>
        <w:pStyle w:val="ListParagraph"/>
        <w:numPr>
          <w:ilvl w:val="0"/>
          <w:numId w:val="5"/>
        </w:numPr>
        <w:rPr>
          <w:sz w:val="24"/>
          <w:szCs w:val="24"/>
        </w:rPr>
      </w:pPr>
      <w:proofErr w:type="gramStart"/>
      <w:r>
        <w:rPr>
          <w:sz w:val="24"/>
          <w:szCs w:val="24"/>
        </w:rPr>
        <w:t>SWITCHING :</w:t>
      </w:r>
      <w:proofErr w:type="gramEnd"/>
    </w:p>
    <w:p w14:paraId="56C93486" w14:textId="40C9D2B4" w:rsidR="00231C57" w:rsidRDefault="00231C57" w:rsidP="00231C57">
      <w:pPr>
        <w:pStyle w:val="ListParagraph"/>
        <w:numPr>
          <w:ilvl w:val="0"/>
          <w:numId w:val="11"/>
        </w:numPr>
        <w:rPr>
          <w:sz w:val="24"/>
          <w:szCs w:val="24"/>
        </w:rPr>
      </w:pPr>
      <w:r>
        <w:rPr>
          <w:sz w:val="24"/>
          <w:szCs w:val="24"/>
        </w:rPr>
        <w:t>VLAN database</w:t>
      </w:r>
    </w:p>
    <w:p w14:paraId="704B279A" w14:textId="77777777" w:rsidR="00C54E02" w:rsidRDefault="00C54E02" w:rsidP="00C54E02">
      <w:pPr>
        <w:pStyle w:val="ListParagraph"/>
        <w:ind w:left="1080"/>
        <w:rPr>
          <w:sz w:val="24"/>
          <w:szCs w:val="24"/>
        </w:rPr>
      </w:pPr>
    </w:p>
    <w:p w14:paraId="6E2E544D" w14:textId="219B52C0" w:rsidR="00231C57" w:rsidRDefault="00231C57" w:rsidP="00231C57">
      <w:pPr>
        <w:pStyle w:val="ListParagraph"/>
        <w:numPr>
          <w:ilvl w:val="0"/>
          <w:numId w:val="5"/>
        </w:numPr>
        <w:rPr>
          <w:sz w:val="24"/>
          <w:szCs w:val="24"/>
        </w:rPr>
      </w:pPr>
      <w:r>
        <w:rPr>
          <w:sz w:val="24"/>
          <w:szCs w:val="24"/>
        </w:rPr>
        <w:t>INTERFACE:</w:t>
      </w:r>
    </w:p>
    <w:p w14:paraId="3E98DBF7" w14:textId="79DC5320" w:rsidR="005B0C76" w:rsidRPr="002E41F1" w:rsidRDefault="00C54E02" w:rsidP="005B0C76">
      <w:pPr>
        <w:pStyle w:val="ListParagraph"/>
        <w:numPr>
          <w:ilvl w:val="0"/>
          <w:numId w:val="12"/>
        </w:numPr>
        <w:rPr>
          <w:sz w:val="24"/>
          <w:szCs w:val="24"/>
        </w:rPr>
      </w:pPr>
      <w:r w:rsidRPr="005B0C76">
        <w:rPr>
          <w:sz w:val="28"/>
          <w:szCs w:val="28"/>
        </w:rPr>
        <w:t>GigabitEthernet</w:t>
      </w:r>
      <w:proofErr w:type="gramStart"/>
      <w:r w:rsidRPr="005B0C76">
        <w:rPr>
          <w:sz w:val="28"/>
          <w:szCs w:val="28"/>
        </w:rPr>
        <w:t>0</w:t>
      </w:r>
      <w:r w:rsidR="005B0C76" w:rsidRPr="005B0C76">
        <w:rPr>
          <w:sz w:val="28"/>
          <w:szCs w:val="28"/>
        </w:rPr>
        <w:t xml:space="preserve"> </w:t>
      </w:r>
      <w:r w:rsidR="005B0C76">
        <w:rPr>
          <w:sz w:val="24"/>
          <w:szCs w:val="24"/>
        </w:rPr>
        <w:t>:</w:t>
      </w:r>
      <w:proofErr w:type="gramEnd"/>
      <w:r w:rsidR="005B0C76">
        <w:rPr>
          <w:sz w:val="24"/>
          <w:szCs w:val="24"/>
        </w:rPr>
        <w:t xml:space="preserve"> </w:t>
      </w:r>
      <w:r w:rsidR="002E41F1">
        <w:rPr>
          <w:sz w:val="24"/>
          <w:szCs w:val="24"/>
        </w:rPr>
        <w:t xml:space="preserve"> G</w:t>
      </w:r>
      <w:r w:rsidR="005B0C76" w:rsidRPr="002E41F1">
        <w:rPr>
          <w:b/>
          <w:bCs/>
          <w:sz w:val="24"/>
          <w:szCs w:val="24"/>
        </w:rPr>
        <w:t>igabitEthernet0</w:t>
      </w:r>
      <w:r w:rsidR="005B0C76" w:rsidRPr="002E41F1">
        <w:rPr>
          <w:sz w:val="24"/>
          <w:szCs w:val="24"/>
        </w:rPr>
        <w:t xml:space="preserve"> in the </w:t>
      </w:r>
      <w:r w:rsidR="005B0C76" w:rsidRPr="002E41F1">
        <w:rPr>
          <w:b/>
          <w:bCs/>
          <w:sz w:val="24"/>
          <w:szCs w:val="24"/>
        </w:rPr>
        <w:t>Cisco 819HG-4G-IOX router</w:t>
      </w:r>
      <w:r w:rsidR="005B0C76" w:rsidRPr="002E41F1">
        <w:rPr>
          <w:sz w:val="24"/>
          <w:szCs w:val="24"/>
        </w:rPr>
        <w:t xml:space="preserve"> is a high-speed Ethernet interface that facilitates </w:t>
      </w:r>
      <w:r w:rsidR="005B0C76" w:rsidRPr="002E41F1">
        <w:rPr>
          <w:b/>
          <w:bCs/>
          <w:sz w:val="24"/>
          <w:szCs w:val="24"/>
        </w:rPr>
        <w:t>network connectivity</w:t>
      </w:r>
      <w:r w:rsidR="005B0C76" w:rsidRPr="002E41F1">
        <w:rPr>
          <w:sz w:val="24"/>
          <w:szCs w:val="24"/>
        </w:rPr>
        <w:t>, either to an external network (WAN) or within a local area network (LAN). It plays a central role in delivering fast data transmission and supporting network features for both small and medium-sized businesses or remote locations.</w:t>
      </w:r>
    </w:p>
    <w:p w14:paraId="5E43721C" w14:textId="45C145BB" w:rsidR="00231C57" w:rsidRPr="005B0086" w:rsidRDefault="00231C57" w:rsidP="005B0086">
      <w:pPr>
        <w:pStyle w:val="ListParagraph"/>
        <w:ind w:left="1080"/>
        <w:rPr>
          <w:sz w:val="28"/>
          <w:szCs w:val="28"/>
        </w:rPr>
      </w:pPr>
    </w:p>
    <w:p w14:paraId="6421AAE0" w14:textId="7D603E76" w:rsidR="005B0086" w:rsidRDefault="00C54E02" w:rsidP="005B0086">
      <w:pPr>
        <w:pStyle w:val="ListParagraph"/>
        <w:numPr>
          <w:ilvl w:val="0"/>
          <w:numId w:val="12"/>
        </w:numPr>
        <w:rPr>
          <w:sz w:val="28"/>
          <w:szCs w:val="28"/>
        </w:rPr>
      </w:pPr>
      <w:r w:rsidRPr="005B0086">
        <w:rPr>
          <w:sz w:val="28"/>
          <w:szCs w:val="28"/>
        </w:rPr>
        <w:lastRenderedPageBreak/>
        <w:t>FastEthernet</w:t>
      </w:r>
      <w:proofErr w:type="gramStart"/>
      <w:r w:rsidRPr="005B0086">
        <w:rPr>
          <w:sz w:val="28"/>
          <w:szCs w:val="28"/>
        </w:rPr>
        <w:t>0</w:t>
      </w:r>
      <w:r w:rsidR="005B0086">
        <w:rPr>
          <w:sz w:val="28"/>
          <w:szCs w:val="28"/>
        </w:rPr>
        <w:t xml:space="preserve"> :</w:t>
      </w:r>
      <w:proofErr w:type="gramEnd"/>
      <w:r w:rsidR="005B0086">
        <w:rPr>
          <w:sz w:val="28"/>
          <w:szCs w:val="28"/>
        </w:rPr>
        <w:t xml:space="preserve"> </w:t>
      </w:r>
      <w:r w:rsidR="005B0086" w:rsidRPr="005B0086">
        <w:rPr>
          <w:b/>
          <w:bCs/>
          <w:sz w:val="24"/>
          <w:szCs w:val="24"/>
        </w:rPr>
        <w:t>FastEthernet0</w:t>
      </w:r>
      <w:r w:rsidR="005B0086" w:rsidRPr="005B0086">
        <w:rPr>
          <w:sz w:val="24"/>
          <w:szCs w:val="24"/>
        </w:rPr>
        <w:t xml:space="preserve"> in the </w:t>
      </w:r>
      <w:r w:rsidR="005B0086" w:rsidRPr="005B0086">
        <w:rPr>
          <w:b/>
          <w:bCs/>
          <w:sz w:val="24"/>
          <w:szCs w:val="24"/>
        </w:rPr>
        <w:t>Cisco 819HG-4G-IOX router</w:t>
      </w:r>
      <w:r w:rsidR="005B0086" w:rsidRPr="005B0086">
        <w:rPr>
          <w:sz w:val="24"/>
          <w:szCs w:val="24"/>
        </w:rPr>
        <w:t xml:space="preserve"> is a </w:t>
      </w:r>
      <w:r w:rsidR="005B0086" w:rsidRPr="005B0086">
        <w:rPr>
          <w:b/>
          <w:bCs/>
          <w:sz w:val="24"/>
          <w:szCs w:val="24"/>
        </w:rPr>
        <w:t>100 Mbps Ethernet interface</w:t>
      </w:r>
      <w:r w:rsidR="005B0086" w:rsidRPr="005B0086">
        <w:rPr>
          <w:sz w:val="24"/>
          <w:szCs w:val="24"/>
        </w:rPr>
        <w:t xml:space="preserve"> used for network connectivity</w:t>
      </w:r>
      <w:r w:rsidR="005B0086" w:rsidRPr="005B0086">
        <w:rPr>
          <w:sz w:val="28"/>
          <w:szCs w:val="28"/>
        </w:rPr>
        <w:t>.</w:t>
      </w:r>
    </w:p>
    <w:p w14:paraId="422CD4CE" w14:textId="77777777" w:rsidR="005B0086" w:rsidRPr="005B0086" w:rsidRDefault="005B0086" w:rsidP="005B0086">
      <w:pPr>
        <w:rPr>
          <w:sz w:val="28"/>
          <w:szCs w:val="28"/>
        </w:rPr>
      </w:pPr>
    </w:p>
    <w:p w14:paraId="0C291331" w14:textId="37091F97" w:rsidR="00F540AA" w:rsidRDefault="00C54E02" w:rsidP="00F540AA">
      <w:pPr>
        <w:pStyle w:val="ListParagraph"/>
        <w:numPr>
          <w:ilvl w:val="0"/>
          <w:numId w:val="12"/>
        </w:numPr>
        <w:rPr>
          <w:sz w:val="24"/>
          <w:szCs w:val="24"/>
        </w:rPr>
      </w:pPr>
      <w:r w:rsidRPr="00F540AA">
        <w:rPr>
          <w:sz w:val="28"/>
          <w:szCs w:val="28"/>
        </w:rPr>
        <w:t>FastEthernet</w:t>
      </w:r>
      <w:proofErr w:type="gramStart"/>
      <w:r w:rsidRPr="00F540AA">
        <w:rPr>
          <w:sz w:val="28"/>
          <w:szCs w:val="28"/>
        </w:rPr>
        <w:t>1</w:t>
      </w:r>
      <w:r w:rsidR="00F540AA">
        <w:rPr>
          <w:sz w:val="28"/>
          <w:szCs w:val="28"/>
        </w:rPr>
        <w:t xml:space="preserve"> :</w:t>
      </w:r>
      <w:proofErr w:type="gramEnd"/>
      <w:r w:rsidR="00F540AA">
        <w:rPr>
          <w:sz w:val="28"/>
          <w:szCs w:val="28"/>
        </w:rPr>
        <w:t xml:space="preserve"> </w:t>
      </w:r>
      <w:r w:rsidR="00F540AA" w:rsidRPr="00F540AA">
        <w:rPr>
          <w:b/>
          <w:bCs/>
          <w:sz w:val="24"/>
          <w:szCs w:val="24"/>
        </w:rPr>
        <w:t>FastEthernet1</w:t>
      </w:r>
      <w:r w:rsidR="00F540AA" w:rsidRPr="00F540AA">
        <w:rPr>
          <w:sz w:val="24"/>
          <w:szCs w:val="24"/>
        </w:rPr>
        <w:t xml:space="preserve"> in the </w:t>
      </w:r>
      <w:r w:rsidR="00F540AA" w:rsidRPr="00F540AA">
        <w:rPr>
          <w:b/>
          <w:bCs/>
          <w:sz w:val="24"/>
          <w:szCs w:val="24"/>
        </w:rPr>
        <w:t>Cisco 819HG-4G-IOX router</w:t>
      </w:r>
      <w:r w:rsidR="00F540AA" w:rsidRPr="00F540AA">
        <w:rPr>
          <w:sz w:val="24"/>
          <w:szCs w:val="24"/>
        </w:rPr>
        <w:t xml:space="preserve"> is a </w:t>
      </w:r>
      <w:r w:rsidR="00F540AA" w:rsidRPr="00F540AA">
        <w:rPr>
          <w:b/>
          <w:bCs/>
          <w:sz w:val="24"/>
          <w:szCs w:val="24"/>
        </w:rPr>
        <w:t>100 Mbps Ethernet interface</w:t>
      </w:r>
      <w:r w:rsidR="00F540AA" w:rsidRPr="00F540AA">
        <w:rPr>
          <w:sz w:val="24"/>
          <w:szCs w:val="24"/>
        </w:rPr>
        <w:t xml:space="preserve"> used to connect the router to other network devices, whether for </w:t>
      </w:r>
      <w:r w:rsidR="00F540AA" w:rsidRPr="00F540AA">
        <w:rPr>
          <w:b/>
          <w:bCs/>
          <w:sz w:val="24"/>
          <w:szCs w:val="24"/>
        </w:rPr>
        <w:t>LAN</w:t>
      </w:r>
      <w:r w:rsidR="00F540AA" w:rsidRPr="00F540AA">
        <w:rPr>
          <w:sz w:val="24"/>
          <w:szCs w:val="24"/>
        </w:rPr>
        <w:t xml:space="preserve"> or </w:t>
      </w:r>
      <w:r w:rsidR="00F540AA" w:rsidRPr="00F540AA">
        <w:rPr>
          <w:b/>
          <w:bCs/>
          <w:sz w:val="24"/>
          <w:szCs w:val="24"/>
        </w:rPr>
        <w:t>WAN</w:t>
      </w:r>
      <w:r w:rsidR="00F540AA" w:rsidRPr="00F540AA">
        <w:rPr>
          <w:sz w:val="24"/>
          <w:szCs w:val="24"/>
        </w:rPr>
        <w:t xml:space="preserve"> connectivity.</w:t>
      </w:r>
    </w:p>
    <w:p w14:paraId="4CE89635" w14:textId="77777777" w:rsidR="00F540AA" w:rsidRPr="00F540AA" w:rsidRDefault="00F540AA" w:rsidP="00F540AA">
      <w:pPr>
        <w:rPr>
          <w:sz w:val="24"/>
          <w:szCs w:val="24"/>
        </w:rPr>
      </w:pPr>
    </w:p>
    <w:p w14:paraId="5374EDBC" w14:textId="55DFF943" w:rsidR="00C54E02" w:rsidRPr="00B42F8A" w:rsidRDefault="00C54E02" w:rsidP="00C54E02">
      <w:pPr>
        <w:pStyle w:val="ListParagraph"/>
        <w:numPr>
          <w:ilvl w:val="0"/>
          <w:numId w:val="12"/>
        </w:numPr>
        <w:rPr>
          <w:sz w:val="28"/>
          <w:szCs w:val="28"/>
        </w:rPr>
      </w:pPr>
      <w:r w:rsidRPr="00B42F8A">
        <w:rPr>
          <w:sz w:val="28"/>
          <w:szCs w:val="28"/>
        </w:rPr>
        <w:t>FastEthernet3</w:t>
      </w:r>
    </w:p>
    <w:p w14:paraId="4B296C3F" w14:textId="33C09435" w:rsidR="00C54E02" w:rsidRPr="0074662B" w:rsidRDefault="00C54E02" w:rsidP="00C54E02">
      <w:pPr>
        <w:pStyle w:val="ListParagraph"/>
        <w:numPr>
          <w:ilvl w:val="0"/>
          <w:numId w:val="12"/>
        </w:numPr>
        <w:rPr>
          <w:sz w:val="24"/>
          <w:szCs w:val="24"/>
        </w:rPr>
      </w:pPr>
      <w:r w:rsidRPr="00B42F8A">
        <w:rPr>
          <w:sz w:val="28"/>
          <w:szCs w:val="28"/>
        </w:rPr>
        <w:t>Serial</w:t>
      </w:r>
      <w:proofErr w:type="gramStart"/>
      <w:r w:rsidRPr="00B42F8A">
        <w:rPr>
          <w:sz w:val="28"/>
          <w:szCs w:val="28"/>
        </w:rPr>
        <w:t>0</w:t>
      </w:r>
      <w:r w:rsidR="00B42F8A">
        <w:rPr>
          <w:sz w:val="28"/>
          <w:szCs w:val="28"/>
        </w:rPr>
        <w:t xml:space="preserve"> :</w:t>
      </w:r>
      <w:proofErr w:type="gramEnd"/>
      <w:r w:rsidR="00B42F8A">
        <w:rPr>
          <w:sz w:val="28"/>
          <w:szCs w:val="28"/>
        </w:rPr>
        <w:t xml:space="preserve"> </w:t>
      </w:r>
      <w:r w:rsidR="00B42F8A" w:rsidRPr="0074662B">
        <w:rPr>
          <w:b/>
          <w:bCs/>
          <w:sz w:val="24"/>
          <w:szCs w:val="24"/>
        </w:rPr>
        <w:t>Serial0</w:t>
      </w:r>
      <w:r w:rsidR="00F6046E" w:rsidRPr="0074662B">
        <w:rPr>
          <w:b/>
          <w:bCs/>
          <w:sz w:val="24"/>
          <w:szCs w:val="24"/>
        </w:rPr>
        <w:t xml:space="preserve"> is a serial interface used for WAN connectivity </w:t>
      </w:r>
      <w:ins w:id="0" w:author="Microsoft Word" w:date="2024-12-23T12:47:00Z" w16du:dateUtc="2024-12-23T07:17:00Z">
        <w:r w:rsidR="0074662B" w:rsidRPr="0074662B">
          <w:rPr>
            <w:b/>
            <w:bCs/>
            <w:sz w:val="24"/>
            <w:szCs w:val="24"/>
          </w:rPr>
          <w:t xml:space="preserve">. While serial interfaces are becoming less common with the rise of faster Ethernet and </w:t>
        </w:r>
        <w:proofErr w:type="spellStart"/>
        <w:r w:rsidR="0074662B" w:rsidRPr="0074662B">
          <w:rPr>
            <w:b/>
            <w:bCs/>
            <w:sz w:val="24"/>
            <w:szCs w:val="24"/>
          </w:rPr>
          <w:t>fiber</w:t>
        </w:r>
        <w:proofErr w:type="spellEnd"/>
        <w:r w:rsidR="0074662B" w:rsidRPr="0074662B">
          <w:rPr>
            <w:b/>
            <w:bCs/>
            <w:sz w:val="24"/>
            <w:szCs w:val="24"/>
          </w:rPr>
          <w:t>-optic connections</w:t>
        </w:r>
      </w:ins>
      <w:r w:rsidR="00F6046E" w:rsidRPr="0074662B">
        <w:rPr>
          <w:b/>
          <w:bCs/>
          <w:sz w:val="24"/>
          <w:szCs w:val="24"/>
        </w:rPr>
        <w:t xml:space="preserve"> </w:t>
      </w:r>
    </w:p>
    <w:p w14:paraId="38F58CDF" w14:textId="27FC34C2" w:rsidR="00C54E02" w:rsidRDefault="00C54E02" w:rsidP="00C54E02">
      <w:pPr>
        <w:pStyle w:val="ListParagraph"/>
        <w:numPr>
          <w:ilvl w:val="0"/>
          <w:numId w:val="12"/>
        </w:numPr>
        <w:rPr>
          <w:sz w:val="24"/>
          <w:szCs w:val="24"/>
        </w:rPr>
      </w:pPr>
      <w:r>
        <w:rPr>
          <w:sz w:val="24"/>
          <w:szCs w:val="24"/>
        </w:rPr>
        <w:t>Ethernet1</w:t>
      </w:r>
    </w:p>
    <w:p w14:paraId="1074E246" w14:textId="00E75B00" w:rsidR="00C54E02" w:rsidRDefault="00C54E02" w:rsidP="00C54E02">
      <w:pPr>
        <w:pStyle w:val="ListParagraph"/>
        <w:numPr>
          <w:ilvl w:val="0"/>
          <w:numId w:val="12"/>
        </w:numPr>
        <w:rPr>
          <w:sz w:val="24"/>
          <w:szCs w:val="24"/>
        </w:rPr>
      </w:pPr>
      <w:r>
        <w:rPr>
          <w:sz w:val="24"/>
          <w:szCs w:val="24"/>
        </w:rPr>
        <w:t>VirtualPortGroup0</w:t>
      </w:r>
    </w:p>
    <w:p w14:paraId="274729ED" w14:textId="77777777" w:rsidR="00E62A62" w:rsidRDefault="00C54E02" w:rsidP="00E62A62">
      <w:pPr>
        <w:pStyle w:val="ListParagraph"/>
        <w:numPr>
          <w:ilvl w:val="0"/>
          <w:numId w:val="12"/>
        </w:numPr>
        <w:rPr>
          <w:sz w:val="24"/>
          <w:szCs w:val="24"/>
        </w:rPr>
      </w:pPr>
      <w:r>
        <w:rPr>
          <w:sz w:val="24"/>
          <w:szCs w:val="24"/>
        </w:rPr>
        <w:t>Cellular0</w:t>
      </w:r>
    </w:p>
    <w:p w14:paraId="6A47E433" w14:textId="26E12B4E" w:rsidR="00E62A62" w:rsidRPr="00E62A62" w:rsidRDefault="00E62A62" w:rsidP="00E62A62">
      <w:pPr>
        <w:ind w:left="720"/>
        <w:rPr>
          <w:sz w:val="24"/>
          <w:szCs w:val="24"/>
        </w:rPr>
      </w:pPr>
      <w:proofErr w:type="gramStart"/>
      <w:r w:rsidRPr="00E62A62">
        <w:rPr>
          <w:sz w:val="24"/>
          <w:szCs w:val="24"/>
        </w:rPr>
        <w:t>CLI :</w:t>
      </w:r>
      <w:proofErr w:type="gramEnd"/>
    </w:p>
    <w:p w14:paraId="7B827BDA" w14:textId="0653B4D9" w:rsidR="0016511D" w:rsidRDefault="00395B22" w:rsidP="007E226F">
      <w:pPr>
        <w:pStyle w:val="ListParagraph"/>
        <w:numPr>
          <w:ilvl w:val="0"/>
          <w:numId w:val="5"/>
        </w:numPr>
        <w:rPr>
          <w:sz w:val="24"/>
          <w:szCs w:val="24"/>
        </w:rPr>
      </w:pPr>
      <w:r>
        <w:rPr>
          <w:sz w:val="24"/>
          <w:szCs w:val="24"/>
        </w:rPr>
        <w:t xml:space="preserve"> Total memory size = 1024</w:t>
      </w:r>
      <w:r w:rsidR="007E226F">
        <w:rPr>
          <w:sz w:val="24"/>
          <w:szCs w:val="24"/>
        </w:rPr>
        <w:t xml:space="preserve"> </w:t>
      </w:r>
      <w:r>
        <w:rPr>
          <w:sz w:val="24"/>
          <w:szCs w:val="24"/>
        </w:rPr>
        <w:t>MB</w:t>
      </w:r>
      <w:r w:rsidR="007E226F">
        <w:rPr>
          <w:sz w:val="24"/>
          <w:szCs w:val="24"/>
        </w:rPr>
        <w:t xml:space="preserve"> </w:t>
      </w:r>
    </w:p>
    <w:p w14:paraId="7A8DFDC0" w14:textId="77777777" w:rsidR="007E226F" w:rsidRDefault="007E226F" w:rsidP="00B16FC2">
      <w:pPr>
        <w:pStyle w:val="ListParagraph"/>
        <w:rPr>
          <w:sz w:val="24"/>
          <w:szCs w:val="24"/>
        </w:rPr>
      </w:pPr>
    </w:p>
    <w:p w14:paraId="4ECCF76D" w14:textId="0C5FC579" w:rsidR="005031EE" w:rsidRDefault="007E226F" w:rsidP="007E226F">
      <w:pPr>
        <w:pStyle w:val="ListParagraph"/>
        <w:numPr>
          <w:ilvl w:val="0"/>
          <w:numId w:val="5"/>
        </w:numPr>
        <w:rPr>
          <w:sz w:val="24"/>
          <w:szCs w:val="24"/>
        </w:rPr>
      </w:pPr>
      <w:r w:rsidRPr="007E226F">
        <w:rPr>
          <w:sz w:val="24"/>
          <w:szCs w:val="24"/>
        </w:rPr>
        <w:t>C819HGW-V-A-K9 platform with 1048576k bytes of main memory</w:t>
      </w:r>
    </w:p>
    <w:p w14:paraId="28689097" w14:textId="77777777" w:rsidR="007E226F" w:rsidRPr="007E226F" w:rsidRDefault="007E226F" w:rsidP="007E226F">
      <w:pPr>
        <w:pStyle w:val="ListParagraph"/>
        <w:rPr>
          <w:sz w:val="24"/>
          <w:szCs w:val="24"/>
        </w:rPr>
      </w:pPr>
    </w:p>
    <w:p w14:paraId="4094D2D2" w14:textId="26108817" w:rsidR="007E226F" w:rsidRDefault="009A706A" w:rsidP="007E226F">
      <w:pPr>
        <w:pStyle w:val="ListParagraph"/>
        <w:numPr>
          <w:ilvl w:val="0"/>
          <w:numId w:val="5"/>
        </w:numPr>
        <w:rPr>
          <w:sz w:val="24"/>
          <w:szCs w:val="24"/>
        </w:rPr>
      </w:pPr>
      <w:r>
        <w:rPr>
          <w:sz w:val="24"/>
          <w:szCs w:val="24"/>
        </w:rPr>
        <w:t>Main memory is con</w:t>
      </w:r>
      <w:r w:rsidR="009E1A6C">
        <w:rPr>
          <w:sz w:val="24"/>
          <w:szCs w:val="24"/>
        </w:rPr>
        <w:t>f</w:t>
      </w:r>
      <w:r>
        <w:rPr>
          <w:sz w:val="24"/>
          <w:szCs w:val="24"/>
        </w:rPr>
        <w:t xml:space="preserve">igured to </w:t>
      </w:r>
      <w:proofErr w:type="gramStart"/>
      <w:r>
        <w:rPr>
          <w:sz w:val="24"/>
          <w:szCs w:val="24"/>
        </w:rPr>
        <w:t>32 bit</w:t>
      </w:r>
      <w:proofErr w:type="gramEnd"/>
      <w:r>
        <w:rPr>
          <w:sz w:val="24"/>
          <w:szCs w:val="24"/>
        </w:rPr>
        <w:t xml:space="preserve"> mode</w:t>
      </w:r>
    </w:p>
    <w:p w14:paraId="6ED28305" w14:textId="77777777" w:rsidR="009A706A" w:rsidRPr="009A706A" w:rsidRDefault="009A706A" w:rsidP="009A706A">
      <w:pPr>
        <w:pStyle w:val="ListParagraph"/>
        <w:rPr>
          <w:sz w:val="24"/>
          <w:szCs w:val="24"/>
        </w:rPr>
      </w:pPr>
    </w:p>
    <w:p w14:paraId="30E4F5E4" w14:textId="6EC84180" w:rsidR="009E1A6C" w:rsidRPr="00E62A62" w:rsidRDefault="009A706A" w:rsidP="00E62A62">
      <w:pPr>
        <w:pStyle w:val="ListParagraph"/>
        <w:numPr>
          <w:ilvl w:val="0"/>
          <w:numId w:val="5"/>
        </w:numPr>
        <w:rPr>
          <w:sz w:val="24"/>
          <w:szCs w:val="24"/>
        </w:rPr>
      </w:pPr>
      <w:r>
        <w:rPr>
          <w:sz w:val="24"/>
          <w:szCs w:val="24"/>
        </w:rPr>
        <w:t>Read</w:t>
      </w:r>
      <w:r w:rsidR="009E1A6C">
        <w:rPr>
          <w:sz w:val="24"/>
          <w:szCs w:val="24"/>
        </w:rPr>
        <w:t xml:space="preserve"> </w:t>
      </w:r>
      <w:r>
        <w:rPr>
          <w:sz w:val="24"/>
          <w:szCs w:val="24"/>
        </w:rPr>
        <w:t>only ROMMON installed</w:t>
      </w:r>
      <w:r w:rsidR="009E1A6C">
        <w:rPr>
          <w:sz w:val="24"/>
          <w:szCs w:val="24"/>
        </w:rPr>
        <w:t xml:space="preserve"> </w:t>
      </w:r>
    </w:p>
    <w:p w14:paraId="76D3A81A" w14:textId="77777777" w:rsidR="009E1A6C" w:rsidRPr="009E1A6C" w:rsidRDefault="009E1A6C" w:rsidP="009E1A6C">
      <w:pPr>
        <w:pStyle w:val="ListParagraph"/>
        <w:rPr>
          <w:sz w:val="24"/>
          <w:szCs w:val="24"/>
        </w:rPr>
      </w:pPr>
    </w:p>
    <w:p w14:paraId="00AACC5B" w14:textId="77777777" w:rsidR="009E1A6C" w:rsidRPr="000F1728" w:rsidRDefault="009E1A6C" w:rsidP="009E1A6C">
      <w:pPr>
        <w:pStyle w:val="ListParagraph"/>
        <w:rPr>
          <w:sz w:val="24"/>
          <w:szCs w:val="24"/>
        </w:rPr>
      </w:pPr>
      <w:r w:rsidRPr="000F1728">
        <w:rPr>
          <w:sz w:val="24"/>
          <w:szCs w:val="24"/>
        </w:rPr>
        <w:t>ATTRIBUTES:</w:t>
      </w:r>
    </w:p>
    <w:p w14:paraId="336E614D" w14:textId="5861015C" w:rsidR="009E1A6C" w:rsidRPr="000F1728" w:rsidRDefault="009E1A6C" w:rsidP="009E1A6C">
      <w:pPr>
        <w:pStyle w:val="ListParagraph"/>
        <w:rPr>
          <w:sz w:val="24"/>
          <w:szCs w:val="24"/>
        </w:rPr>
      </w:pPr>
      <w:r w:rsidRPr="000F1728">
        <w:rPr>
          <w:sz w:val="24"/>
          <w:szCs w:val="24"/>
        </w:rPr>
        <w:t>1.</w:t>
      </w:r>
      <w:r w:rsidRPr="000F1728">
        <w:rPr>
          <w:sz w:val="24"/>
          <w:szCs w:val="24"/>
        </w:rPr>
        <w:tab/>
        <w:t xml:space="preserve">MTBF - </w:t>
      </w:r>
      <w:r w:rsidR="00947E31">
        <w:rPr>
          <w:sz w:val="24"/>
          <w:szCs w:val="24"/>
        </w:rPr>
        <w:t>3</w:t>
      </w:r>
      <w:r w:rsidRPr="000F1728">
        <w:rPr>
          <w:sz w:val="24"/>
          <w:szCs w:val="24"/>
        </w:rPr>
        <w:t>00000</w:t>
      </w:r>
    </w:p>
    <w:p w14:paraId="2C97A130" w14:textId="33D933CC" w:rsidR="009E1A6C" w:rsidRPr="000F1728" w:rsidRDefault="009E1A6C" w:rsidP="009E1A6C">
      <w:pPr>
        <w:pStyle w:val="ListParagraph"/>
        <w:rPr>
          <w:sz w:val="24"/>
          <w:szCs w:val="24"/>
        </w:rPr>
      </w:pPr>
      <w:r w:rsidRPr="000F1728">
        <w:rPr>
          <w:sz w:val="24"/>
          <w:szCs w:val="24"/>
        </w:rPr>
        <w:t>2.</w:t>
      </w:r>
      <w:r w:rsidRPr="000F1728">
        <w:rPr>
          <w:sz w:val="24"/>
          <w:szCs w:val="24"/>
        </w:rPr>
        <w:tab/>
        <w:t xml:space="preserve">COST - </w:t>
      </w:r>
      <w:r w:rsidR="00947E31">
        <w:rPr>
          <w:sz w:val="24"/>
          <w:szCs w:val="24"/>
        </w:rPr>
        <w:t>1</w:t>
      </w:r>
      <w:r w:rsidRPr="000F1728">
        <w:rPr>
          <w:sz w:val="24"/>
          <w:szCs w:val="24"/>
        </w:rPr>
        <w:t>50</w:t>
      </w:r>
      <w:r w:rsidR="00947E31">
        <w:rPr>
          <w:sz w:val="24"/>
          <w:szCs w:val="24"/>
        </w:rPr>
        <w:t>0</w:t>
      </w:r>
    </w:p>
    <w:p w14:paraId="500F8817" w14:textId="77777777" w:rsidR="009E1A6C" w:rsidRPr="000F1728" w:rsidRDefault="009E1A6C" w:rsidP="009E1A6C">
      <w:pPr>
        <w:pStyle w:val="ListParagraph"/>
        <w:rPr>
          <w:sz w:val="24"/>
          <w:szCs w:val="24"/>
        </w:rPr>
      </w:pPr>
      <w:r w:rsidRPr="000F1728">
        <w:rPr>
          <w:sz w:val="24"/>
          <w:szCs w:val="24"/>
        </w:rPr>
        <w:t>3.</w:t>
      </w:r>
      <w:r w:rsidRPr="000F1728">
        <w:rPr>
          <w:sz w:val="24"/>
          <w:szCs w:val="24"/>
        </w:rPr>
        <w:tab/>
        <w:t>POWER SOURCE - 0</w:t>
      </w:r>
    </w:p>
    <w:p w14:paraId="7EE4ADC9" w14:textId="080F1134" w:rsidR="009E1A6C" w:rsidRPr="000F1728" w:rsidRDefault="009E1A6C" w:rsidP="009E1A6C">
      <w:pPr>
        <w:pStyle w:val="ListParagraph"/>
        <w:rPr>
          <w:sz w:val="24"/>
          <w:szCs w:val="24"/>
        </w:rPr>
      </w:pPr>
      <w:r w:rsidRPr="000F1728">
        <w:rPr>
          <w:sz w:val="24"/>
          <w:szCs w:val="24"/>
        </w:rPr>
        <w:t>4.</w:t>
      </w:r>
      <w:r w:rsidRPr="000F1728">
        <w:rPr>
          <w:sz w:val="24"/>
          <w:szCs w:val="24"/>
        </w:rPr>
        <w:tab/>
        <w:t xml:space="preserve">RACK UNITS - </w:t>
      </w:r>
      <w:r w:rsidR="00947E31">
        <w:rPr>
          <w:sz w:val="24"/>
          <w:szCs w:val="24"/>
        </w:rPr>
        <w:t>1</w:t>
      </w:r>
    </w:p>
    <w:p w14:paraId="25EBEEDC" w14:textId="208D90B5" w:rsidR="009E1A6C" w:rsidRDefault="009E1A6C" w:rsidP="009E1A6C">
      <w:pPr>
        <w:pStyle w:val="ListParagraph"/>
        <w:rPr>
          <w:sz w:val="24"/>
          <w:szCs w:val="24"/>
        </w:rPr>
      </w:pPr>
      <w:r w:rsidRPr="000F1728">
        <w:rPr>
          <w:sz w:val="24"/>
          <w:szCs w:val="24"/>
        </w:rPr>
        <w:t>5.</w:t>
      </w:r>
      <w:r w:rsidRPr="000F1728">
        <w:rPr>
          <w:sz w:val="24"/>
          <w:szCs w:val="24"/>
        </w:rPr>
        <w:tab/>
        <w:t xml:space="preserve">WATTAGE – </w:t>
      </w:r>
      <w:r w:rsidR="00947E31">
        <w:rPr>
          <w:sz w:val="24"/>
          <w:szCs w:val="24"/>
        </w:rPr>
        <w:t>2</w:t>
      </w:r>
      <w:r>
        <w:rPr>
          <w:sz w:val="24"/>
          <w:szCs w:val="24"/>
        </w:rPr>
        <w:t>0</w:t>
      </w:r>
    </w:p>
    <w:p w14:paraId="78A657A5" w14:textId="4387C9DA" w:rsidR="009E1A6C" w:rsidRPr="004C4231" w:rsidRDefault="004C4231" w:rsidP="004C4231">
      <w:pPr>
        <w:pStyle w:val="Heading1"/>
        <w:jc w:val="center"/>
        <w:rPr>
          <w:rStyle w:val="IntenseEmphasis"/>
        </w:rPr>
      </w:pPr>
      <w:r>
        <w:rPr>
          <w:rStyle w:val="IntenseEmphasis"/>
        </w:rPr>
        <w:t>819HGW Router</w:t>
      </w:r>
    </w:p>
    <w:p w14:paraId="3FC9A1E3" w14:textId="77777777" w:rsidR="003B49B3" w:rsidRDefault="003B49B3" w:rsidP="009E1A6C">
      <w:pPr>
        <w:rPr>
          <w:sz w:val="24"/>
          <w:szCs w:val="24"/>
        </w:rPr>
      </w:pPr>
    </w:p>
    <w:p w14:paraId="7E232951" w14:textId="5D2DC24A" w:rsidR="003B49B3" w:rsidRDefault="003B49B3" w:rsidP="0088228D">
      <w:pPr>
        <w:pStyle w:val="ListParagraph"/>
        <w:numPr>
          <w:ilvl w:val="0"/>
          <w:numId w:val="5"/>
        </w:numPr>
        <w:rPr>
          <w:sz w:val="24"/>
          <w:szCs w:val="24"/>
        </w:rPr>
      </w:pPr>
      <w:r w:rsidRPr="0088228D">
        <w:rPr>
          <w:sz w:val="24"/>
          <w:szCs w:val="24"/>
        </w:rPr>
        <w:t xml:space="preserve"> I</w:t>
      </w:r>
      <w:r w:rsidR="0088228D" w:rsidRPr="0088228D">
        <w:rPr>
          <w:sz w:val="24"/>
          <w:szCs w:val="24"/>
        </w:rPr>
        <w:t>t</w:t>
      </w:r>
      <w:r w:rsidR="00B54147">
        <w:rPr>
          <w:sz w:val="24"/>
          <w:szCs w:val="24"/>
        </w:rPr>
        <w:t xml:space="preserve"> </w:t>
      </w:r>
      <w:proofErr w:type="gramStart"/>
      <w:r w:rsidR="00B54147">
        <w:rPr>
          <w:sz w:val="24"/>
          <w:szCs w:val="24"/>
        </w:rPr>
        <w:t xml:space="preserve">contains </w:t>
      </w:r>
      <w:r w:rsidR="0088228D" w:rsidRPr="0088228D">
        <w:rPr>
          <w:sz w:val="24"/>
          <w:szCs w:val="24"/>
        </w:rPr>
        <w:t xml:space="preserve"> physical</w:t>
      </w:r>
      <w:proofErr w:type="gramEnd"/>
      <w:r w:rsidR="0088228D" w:rsidRPr="0088228D">
        <w:rPr>
          <w:sz w:val="24"/>
          <w:szCs w:val="24"/>
        </w:rPr>
        <w:t xml:space="preserve"> module </w:t>
      </w:r>
    </w:p>
    <w:p w14:paraId="380DAFA3" w14:textId="77777777" w:rsidR="006B1FE6" w:rsidRDefault="006B1FE6" w:rsidP="006B1FE6">
      <w:pPr>
        <w:rPr>
          <w:sz w:val="24"/>
          <w:szCs w:val="24"/>
        </w:rPr>
      </w:pPr>
    </w:p>
    <w:p w14:paraId="34A66BAF" w14:textId="77777777" w:rsidR="006B1FE6" w:rsidRDefault="006B1FE6" w:rsidP="006B1FE6">
      <w:pPr>
        <w:pStyle w:val="ListParagraph"/>
        <w:rPr>
          <w:sz w:val="24"/>
          <w:szCs w:val="24"/>
        </w:rPr>
      </w:pPr>
      <w:r>
        <w:rPr>
          <w:sz w:val="24"/>
          <w:szCs w:val="24"/>
        </w:rPr>
        <w:t xml:space="preserve">It’s CONFIG: </w:t>
      </w:r>
    </w:p>
    <w:p w14:paraId="6F7DEC57" w14:textId="77777777" w:rsidR="006B1FE6" w:rsidRDefault="006B1FE6" w:rsidP="006B1FE6">
      <w:pPr>
        <w:pStyle w:val="ListParagraph"/>
        <w:rPr>
          <w:sz w:val="24"/>
          <w:szCs w:val="24"/>
        </w:rPr>
      </w:pPr>
      <w:r>
        <w:rPr>
          <w:sz w:val="24"/>
          <w:szCs w:val="24"/>
        </w:rPr>
        <w:t xml:space="preserve"> </w:t>
      </w:r>
    </w:p>
    <w:p w14:paraId="4CE0C8A8" w14:textId="77777777" w:rsidR="006B1FE6" w:rsidRPr="003849C9" w:rsidRDefault="006B1FE6" w:rsidP="006B1FE6">
      <w:pPr>
        <w:pStyle w:val="ListParagraph"/>
        <w:numPr>
          <w:ilvl w:val="0"/>
          <w:numId w:val="5"/>
        </w:numPr>
        <w:rPr>
          <w:sz w:val="24"/>
          <w:szCs w:val="24"/>
        </w:rPr>
      </w:pPr>
      <w:proofErr w:type="gramStart"/>
      <w:r>
        <w:rPr>
          <w:sz w:val="24"/>
          <w:szCs w:val="24"/>
        </w:rPr>
        <w:t>GLOBAL :</w:t>
      </w:r>
      <w:proofErr w:type="gramEnd"/>
    </w:p>
    <w:p w14:paraId="667EA308" w14:textId="788184C1" w:rsidR="006B1FE6" w:rsidRPr="006B1FE6" w:rsidRDefault="006B1FE6" w:rsidP="006B1FE6">
      <w:pPr>
        <w:pStyle w:val="ListParagraph"/>
        <w:numPr>
          <w:ilvl w:val="0"/>
          <w:numId w:val="13"/>
        </w:numPr>
        <w:rPr>
          <w:sz w:val="24"/>
          <w:szCs w:val="24"/>
        </w:rPr>
      </w:pPr>
      <w:r w:rsidRPr="006B1FE6">
        <w:rPr>
          <w:sz w:val="24"/>
          <w:szCs w:val="24"/>
        </w:rPr>
        <w:t>Settings</w:t>
      </w:r>
    </w:p>
    <w:p w14:paraId="2341471E" w14:textId="46BFC1AC" w:rsidR="006B1FE6" w:rsidRPr="006B1FE6" w:rsidRDefault="006B1FE6" w:rsidP="006B1FE6">
      <w:pPr>
        <w:pStyle w:val="ListParagraph"/>
        <w:numPr>
          <w:ilvl w:val="0"/>
          <w:numId w:val="13"/>
        </w:numPr>
        <w:rPr>
          <w:sz w:val="24"/>
          <w:szCs w:val="24"/>
        </w:rPr>
      </w:pPr>
      <w:r w:rsidRPr="006B1FE6">
        <w:rPr>
          <w:sz w:val="24"/>
          <w:szCs w:val="24"/>
        </w:rPr>
        <w:lastRenderedPageBreak/>
        <w:t>Algorithm settings</w:t>
      </w:r>
    </w:p>
    <w:p w14:paraId="1A52223E" w14:textId="77777777" w:rsidR="006B1FE6" w:rsidRDefault="006B1FE6" w:rsidP="006B1FE6">
      <w:pPr>
        <w:pStyle w:val="ListParagraph"/>
        <w:ind w:left="1080"/>
        <w:rPr>
          <w:sz w:val="24"/>
          <w:szCs w:val="24"/>
        </w:rPr>
      </w:pPr>
    </w:p>
    <w:p w14:paraId="5BF85DEB" w14:textId="77777777" w:rsidR="006B1FE6" w:rsidRDefault="006B1FE6" w:rsidP="006B1FE6">
      <w:pPr>
        <w:pStyle w:val="ListParagraph"/>
        <w:numPr>
          <w:ilvl w:val="0"/>
          <w:numId w:val="5"/>
        </w:numPr>
        <w:rPr>
          <w:sz w:val="24"/>
          <w:szCs w:val="24"/>
        </w:rPr>
      </w:pPr>
      <w:proofErr w:type="gramStart"/>
      <w:r>
        <w:rPr>
          <w:sz w:val="24"/>
          <w:szCs w:val="24"/>
        </w:rPr>
        <w:t>ROUTING :</w:t>
      </w:r>
      <w:proofErr w:type="gramEnd"/>
    </w:p>
    <w:p w14:paraId="6237DF74" w14:textId="3AB28A49" w:rsidR="006B1FE6" w:rsidRPr="006B1FE6" w:rsidRDefault="006B1FE6" w:rsidP="006B1FE6">
      <w:pPr>
        <w:pStyle w:val="ListParagraph"/>
        <w:numPr>
          <w:ilvl w:val="0"/>
          <w:numId w:val="14"/>
        </w:numPr>
        <w:rPr>
          <w:sz w:val="24"/>
          <w:szCs w:val="24"/>
        </w:rPr>
      </w:pPr>
      <w:r w:rsidRPr="006B1FE6">
        <w:rPr>
          <w:sz w:val="24"/>
          <w:szCs w:val="24"/>
        </w:rPr>
        <w:t>Static</w:t>
      </w:r>
    </w:p>
    <w:p w14:paraId="1484523D" w14:textId="7AFABE56" w:rsidR="006B1FE6" w:rsidRPr="006B1FE6" w:rsidRDefault="006B1FE6" w:rsidP="006B1FE6">
      <w:pPr>
        <w:pStyle w:val="ListParagraph"/>
        <w:numPr>
          <w:ilvl w:val="0"/>
          <w:numId w:val="14"/>
        </w:numPr>
        <w:rPr>
          <w:sz w:val="24"/>
          <w:szCs w:val="24"/>
        </w:rPr>
      </w:pPr>
      <w:r w:rsidRPr="006B1FE6">
        <w:rPr>
          <w:sz w:val="24"/>
          <w:szCs w:val="24"/>
        </w:rPr>
        <w:t>RIP</w:t>
      </w:r>
    </w:p>
    <w:p w14:paraId="3353B39F" w14:textId="77777777" w:rsidR="006B1FE6" w:rsidRDefault="006B1FE6" w:rsidP="006B1FE6">
      <w:pPr>
        <w:pStyle w:val="ListParagraph"/>
        <w:ind w:left="1080"/>
        <w:rPr>
          <w:sz w:val="24"/>
          <w:szCs w:val="24"/>
        </w:rPr>
      </w:pPr>
    </w:p>
    <w:p w14:paraId="2D1E9CDA" w14:textId="77777777" w:rsidR="006B1FE6" w:rsidRDefault="006B1FE6" w:rsidP="006B1FE6">
      <w:pPr>
        <w:pStyle w:val="ListParagraph"/>
        <w:numPr>
          <w:ilvl w:val="0"/>
          <w:numId w:val="5"/>
        </w:numPr>
        <w:rPr>
          <w:sz w:val="24"/>
          <w:szCs w:val="24"/>
        </w:rPr>
      </w:pPr>
      <w:proofErr w:type="gramStart"/>
      <w:r>
        <w:rPr>
          <w:sz w:val="24"/>
          <w:szCs w:val="24"/>
        </w:rPr>
        <w:t>SWITCHING :</w:t>
      </w:r>
      <w:proofErr w:type="gramEnd"/>
    </w:p>
    <w:p w14:paraId="0A74129E" w14:textId="2D418DE8" w:rsidR="006B1FE6" w:rsidRPr="006B1FE6" w:rsidRDefault="006B1FE6" w:rsidP="006B1FE6">
      <w:pPr>
        <w:pStyle w:val="ListParagraph"/>
        <w:numPr>
          <w:ilvl w:val="0"/>
          <w:numId w:val="15"/>
        </w:numPr>
        <w:rPr>
          <w:sz w:val="24"/>
          <w:szCs w:val="24"/>
        </w:rPr>
      </w:pPr>
      <w:r w:rsidRPr="006B1FE6">
        <w:rPr>
          <w:sz w:val="24"/>
          <w:szCs w:val="24"/>
        </w:rPr>
        <w:t>VLAN database</w:t>
      </w:r>
    </w:p>
    <w:p w14:paraId="21FAEC73" w14:textId="77777777" w:rsidR="006B1FE6" w:rsidRDefault="006B1FE6" w:rsidP="006B1FE6">
      <w:pPr>
        <w:pStyle w:val="ListParagraph"/>
        <w:ind w:left="1080"/>
        <w:rPr>
          <w:sz w:val="24"/>
          <w:szCs w:val="24"/>
        </w:rPr>
      </w:pPr>
    </w:p>
    <w:p w14:paraId="324DC255" w14:textId="77777777" w:rsidR="006B1FE6" w:rsidRDefault="006B1FE6" w:rsidP="006B1FE6">
      <w:pPr>
        <w:pStyle w:val="ListParagraph"/>
        <w:numPr>
          <w:ilvl w:val="0"/>
          <w:numId w:val="5"/>
        </w:numPr>
        <w:rPr>
          <w:sz w:val="24"/>
          <w:szCs w:val="24"/>
        </w:rPr>
      </w:pPr>
      <w:r>
        <w:rPr>
          <w:sz w:val="24"/>
          <w:szCs w:val="24"/>
        </w:rPr>
        <w:t>INTERFACE:</w:t>
      </w:r>
    </w:p>
    <w:p w14:paraId="6C250673" w14:textId="4BC8E830" w:rsidR="006B1FE6" w:rsidRPr="006C5E64" w:rsidRDefault="006C5E64" w:rsidP="006C5E64">
      <w:pPr>
        <w:ind w:left="720"/>
        <w:rPr>
          <w:sz w:val="24"/>
          <w:szCs w:val="24"/>
        </w:rPr>
      </w:pPr>
      <w:proofErr w:type="gramStart"/>
      <w:r>
        <w:rPr>
          <w:sz w:val="24"/>
          <w:szCs w:val="24"/>
        </w:rPr>
        <w:t>1 .</w:t>
      </w:r>
      <w:proofErr w:type="gramEnd"/>
      <w:r>
        <w:rPr>
          <w:sz w:val="24"/>
          <w:szCs w:val="24"/>
        </w:rPr>
        <w:t xml:space="preserve"> </w:t>
      </w:r>
      <w:r w:rsidR="006B1FE6" w:rsidRPr="006C5E64">
        <w:rPr>
          <w:sz w:val="24"/>
          <w:szCs w:val="24"/>
        </w:rPr>
        <w:t>GigabitEthernet</w:t>
      </w:r>
      <w:proofErr w:type="gramStart"/>
      <w:r w:rsidR="006B1FE6" w:rsidRPr="006C5E64">
        <w:rPr>
          <w:sz w:val="24"/>
          <w:szCs w:val="24"/>
        </w:rPr>
        <w:t>0</w:t>
      </w:r>
      <w:r w:rsidR="0074662B">
        <w:rPr>
          <w:sz w:val="24"/>
          <w:szCs w:val="24"/>
        </w:rPr>
        <w:t xml:space="preserve"> </w:t>
      </w:r>
      <w:r w:rsidR="0045230B">
        <w:rPr>
          <w:sz w:val="24"/>
          <w:szCs w:val="24"/>
        </w:rPr>
        <w:t xml:space="preserve"> :</w:t>
      </w:r>
      <w:proofErr w:type="gramEnd"/>
      <w:r w:rsidR="0045230B">
        <w:rPr>
          <w:sz w:val="24"/>
          <w:szCs w:val="24"/>
        </w:rPr>
        <w:t xml:space="preserve"> </w:t>
      </w:r>
      <w:r w:rsidR="0045230B" w:rsidRPr="0045230B">
        <w:rPr>
          <w:b/>
          <w:bCs/>
          <w:sz w:val="24"/>
          <w:szCs w:val="24"/>
        </w:rPr>
        <w:t>GigabitEthernet0</w:t>
      </w:r>
      <w:r w:rsidR="0045230B" w:rsidRPr="0045230B">
        <w:rPr>
          <w:sz w:val="24"/>
          <w:szCs w:val="24"/>
        </w:rPr>
        <w:t xml:space="preserve"> means it's a Gigabit Ethernet interface (capable of 1 Gbps speeds), and the "0" typically indicates that it's the first Ethernet port on the device.</w:t>
      </w:r>
    </w:p>
    <w:p w14:paraId="6375663B" w14:textId="2AF6AB39" w:rsidR="006B1FE6" w:rsidRDefault="006B1FE6" w:rsidP="00A92FAE">
      <w:pPr>
        <w:pStyle w:val="ListParagraph"/>
        <w:numPr>
          <w:ilvl w:val="0"/>
          <w:numId w:val="15"/>
        </w:numPr>
        <w:rPr>
          <w:sz w:val="28"/>
          <w:szCs w:val="28"/>
        </w:rPr>
      </w:pPr>
      <w:r w:rsidRPr="00A92FAE">
        <w:rPr>
          <w:sz w:val="24"/>
          <w:szCs w:val="24"/>
        </w:rPr>
        <w:t>FastEthernet</w:t>
      </w:r>
      <w:proofErr w:type="gramStart"/>
      <w:r w:rsidRPr="00A92FAE">
        <w:rPr>
          <w:sz w:val="24"/>
          <w:szCs w:val="24"/>
        </w:rPr>
        <w:t>0</w:t>
      </w:r>
      <w:r w:rsidR="00A92FAE" w:rsidRPr="00A92FAE">
        <w:rPr>
          <w:sz w:val="24"/>
          <w:szCs w:val="24"/>
        </w:rPr>
        <w:t xml:space="preserve"> :</w:t>
      </w:r>
      <w:proofErr w:type="gramEnd"/>
      <w:r w:rsidR="00A92FAE" w:rsidRPr="00A92FAE">
        <w:rPr>
          <w:sz w:val="24"/>
          <w:szCs w:val="24"/>
        </w:rPr>
        <w:t xml:space="preserve">  </w:t>
      </w:r>
      <w:r w:rsidR="00A92FAE" w:rsidRPr="00A92FAE">
        <w:rPr>
          <w:b/>
          <w:bCs/>
          <w:sz w:val="24"/>
          <w:szCs w:val="24"/>
        </w:rPr>
        <w:t>FastEthernet0</w:t>
      </w:r>
      <w:r w:rsidR="00A92FAE" w:rsidRPr="00A92FAE">
        <w:rPr>
          <w:sz w:val="24"/>
          <w:szCs w:val="24"/>
        </w:rPr>
        <w:t xml:space="preserve"> in the </w:t>
      </w:r>
      <w:r w:rsidR="00A92FAE" w:rsidRPr="00A92FAE">
        <w:rPr>
          <w:b/>
          <w:bCs/>
          <w:sz w:val="24"/>
          <w:szCs w:val="24"/>
        </w:rPr>
        <w:t>Cisco 819H</w:t>
      </w:r>
      <w:r w:rsidR="00A92FAE" w:rsidRPr="00A92FAE">
        <w:rPr>
          <w:b/>
          <w:bCs/>
          <w:sz w:val="24"/>
          <w:szCs w:val="24"/>
        </w:rPr>
        <w:t xml:space="preserve">GW </w:t>
      </w:r>
      <w:r w:rsidR="00A92FAE" w:rsidRPr="00A92FAE">
        <w:rPr>
          <w:b/>
          <w:bCs/>
          <w:sz w:val="24"/>
          <w:szCs w:val="24"/>
        </w:rPr>
        <w:t>router</w:t>
      </w:r>
      <w:r w:rsidR="00A92FAE" w:rsidRPr="00A92FAE">
        <w:rPr>
          <w:sz w:val="24"/>
          <w:szCs w:val="24"/>
        </w:rPr>
        <w:t xml:space="preserve"> is a </w:t>
      </w:r>
      <w:r w:rsidR="00A92FAE" w:rsidRPr="00A92FAE">
        <w:rPr>
          <w:b/>
          <w:bCs/>
          <w:sz w:val="24"/>
          <w:szCs w:val="24"/>
        </w:rPr>
        <w:t>100 Mbps Ethernet interface</w:t>
      </w:r>
      <w:r w:rsidR="00A92FAE" w:rsidRPr="00A92FAE">
        <w:rPr>
          <w:sz w:val="24"/>
          <w:szCs w:val="24"/>
        </w:rPr>
        <w:t xml:space="preserve"> used for network connectivity</w:t>
      </w:r>
      <w:r w:rsidR="00A92FAE" w:rsidRPr="00A92FAE">
        <w:rPr>
          <w:sz w:val="28"/>
          <w:szCs w:val="28"/>
        </w:rPr>
        <w:t>.</w:t>
      </w:r>
    </w:p>
    <w:p w14:paraId="06D37B46" w14:textId="77777777" w:rsidR="00A92FAE" w:rsidRPr="00A92FAE" w:rsidRDefault="00A92FAE" w:rsidP="00A92FAE">
      <w:pPr>
        <w:pStyle w:val="ListParagraph"/>
        <w:ind w:left="1080"/>
        <w:rPr>
          <w:sz w:val="28"/>
          <w:szCs w:val="28"/>
        </w:rPr>
      </w:pPr>
    </w:p>
    <w:p w14:paraId="29DFDA66" w14:textId="6A4D7CA5" w:rsidR="006B1FE6" w:rsidRPr="00A92FAE" w:rsidRDefault="006B1FE6" w:rsidP="00A92FAE">
      <w:pPr>
        <w:pStyle w:val="ListParagraph"/>
        <w:numPr>
          <w:ilvl w:val="0"/>
          <w:numId w:val="15"/>
        </w:numPr>
        <w:rPr>
          <w:sz w:val="24"/>
          <w:szCs w:val="24"/>
        </w:rPr>
      </w:pPr>
      <w:r w:rsidRPr="00A92FAE">
        <w:rPr>
          <w:sz w:val="24"/>
          <w:szCs w:val="24"/>
        </w:rPr>
        <w:t>FastEthernet</w:t>
      </w:r>
      <w:proofErr w:type="gramStart"/>
      <w:r w:rsidRPr="00A92FAE">
        <w:rPr>
          <w:sz w:val="24"/>
          <w:szCs w:val="24"/>
        </w:rPr>
        <w:t>1</w:t>
      </w:r>
      <w:r w:rsidR="00A92FAE" w:rsidRPr="00A92FAE">
        <w:rPr>
          <w:sz w:val="24"/>
          <w:szCs w:val="24"/>
        </w:rPr>
        <w:t xml:space="preserve"> :</w:t>
      </w:r>
      <w:proofErr w:type="gramEnd"/>
      <w:r w:rsidR="00A92FAE" w:rsidRPr="00A92FAE">
        <w:rPr>
          <w:sz w:val="24"/>
          <w:szCs w:val="24"/>
        </w:rPr>
        <w:t xml:space="preserve"> </w:t>
      </w:r>
      <w:r w:rsidR="00A92FAE" w:rsidRPr="00A92FAE">
        <w:rPr>
          <w:b/>
          <w:bCs/>
          <w:sz w:val="24"/>
          <w:szCs w:val="24"/>
        </w:rPr>
        <w:t>FastEthernet1</w:t>
      </w:r>
      <w:r w:rsidR="00A92FAE" w:rsidRPr="00A92FAE">
        <w:rPr>
          <w:sz w:val="24"/>
          <w:szCs w:val="24"/>
        </w:rPr>
        <w:t xml:space="preserve"> in the </w:t>
      </w:r>
      <w:r w:rsidR="00A92FAE" w:rsidRPr="00A92FAE">
        <w:rPr>
          <w:b/>
          <w:bCs/>
          <w:sz w:val="24"/>
          <w:szCs w:val="24"/>
        </w:rPr>
        <w:t>Cisco 819HG</w:t>
      </w:r>
      <w:r w:rsidR="00A92FAE" w:rsidRPr="00A92FAE">
        <w:rPr>
          <w:b/>
          <w:bCs/>
          <w:sz w:val="24"/>
          <w:szCs w:val="24"/>
        </w:rPr>
        <w:t xml:space="preserve">W </w:t>
      </w:r>
      <w:r w:rsidR="00A92FAE" w:rsidRPr="00A92FAE">
        <w:rPr>
          <w:b/>
          <w:bCs/>
          <w:sz w:val="24"/>
          <w:szCs w:val="24"/>
        </w:rPr>
        <w:t>router</w:t>
      </w:r>
      <w:r w:rsidR="00A92FAE" w:rsidRPr="00A92FAE">
        <w:rPr>
          <w:sz w:val="24"/>
          <w:szCs w:val="24"/>
        </w:rPr>
        <w:t xml:space="preserve"> is a </w:t>
      </w:r>
      <w:r w:rsidR="00A92FAE" w:rsidRPr="00A92FAE">
        <w:rPr>
          <w:b/>
          <w:bCs/>
          <w:sz w:val="24"/>
          <w:szCs w:val="24"/>
        </w:rPr>
        <w:t>100 Mbps Ethernet interface</w:t>
      </w:r>
      <w:r w:rsidR="00A92FAE" w:rsidRPr="00A92FAE">
        <w:rPr>
          <w:sz w:val="24"/>
          <w:szCs w:val="24"/>
        </w:rPr>
        <w:t xml:space="preserve"> used to connect the router to other network devices, whether for </w:t>
      </w:r>
      <w:r w:rsidR="00A92FAE" w:rsidRPr="00A92FAE">
        <w:rPr>
          <w:b/>
          <w:bCs/>
          <w:sz w:val="24"/>
          <w:szCs w:val="24"/>
        </w:rPr>
        <w:t>LAN</w:t>
      </w:r>
      <w:r w:rsidR="00A92FAE" w:rsidRPr="00A92FAE">
        <w:rPr>
          <w:sz w:val="24"/>
          <w:szCs w:val="24"/>
        </w:rPr>
        <w:t xml:space="preserve"> or </w:t>
      </w:r>
      <w:r w:rsidR="00A92FAE" w:rsidRPr="00A92FAE">
        <w:rPr>
          <w:b/>
          <w:bCs/>
          <w:sz w:val="24"/>
          <w:szCs w:val="24"/>
        </w:rPr>
        <w:t>WAN</w:t>
      </w:r>
      <w:r w:rsidR="00A92FAE" w:rsidRPr="00A92FAE">
        <w:rPr>
          <w:sz w:val="24"/>
          <w:szCs w:val="24"/>
        </w:rPr>
        <w:t xml:space="preserve"> connectivity.</w:t>
      </w:r>
    </w:p>
    <w:p w14:paraId="4218A705" w14:textId="77777777" w:rsidR="00A92FAE" w:rsidRPr="00A92FAE" w:rsidRDefault="00A92FAE" w:rsidP="00A92FAE">
      <w:pPr>
        <w:pStyle w:val="ListParagraph"/>
        <w:ind w:left="1080"/>
        <w:rPr>
          <w:sz w:val="24"/>
          <w:szCs w:val="24"/>
        </w:rPr>
      </w:pPr>
    </w:p>
    <w:p w14:paraId="0BCA434A" w14:textId="77777777" w:rsidR="006B1FE6" w:rsidRPr="00231C57" w:rsidRDefault="006B1FE6" w:rsidP="006B1FE6">
      <w:pPr>
        <w:pStyle w:val="ListParagraph"/>
        <w:numPr>
          <w:ilvl w:val="0"/>
          <w:numId w:val="15"/>
        </w:numPr>
        <w:rPr>
          <w:sz w:val="24"/>
          <w:szCs w:val="24"/>
        </w:rPr>
      </w:pPr>
      <w:r>
        <w:rPr>
          <w:sz w:val="24"/>
          <w:szCs w:val="24"/>
        </w:rPr>
        <w:t>FastEthernet2</w:t>
      </w:r>
    </w:p>
    <w:p w14:paraId="69842541" w14:textId="77777777" w:rsidR="006B1FE6" w:rsidRPr="00231C57" w:rsidRDefault="006B1FE6" w:rsidP="006B1FE6">
      <w:pPr>
        <w:pStyle w:val="ListParagraph"/>
        <w:numPr>
          <w:ilvl w:val="0"/>
          <w:numId w:val="15"/>
        </w:numPr>
        <w:rPr>
          <w:sz w:val="24"/>
          <w:szCs w:val="24"/>
        </w:rPr>
      </w:pPr>
      <w:r>
        <w:rPr>
          <w:sz w:val="24"/>
          <w:szCs w:val="24"/>
        </w:rPr>
        <w:t>FastEthernet3</w:t>
      </w:r>
    </w:p>
    <w:p w14:paraId="0D96115F" w14:textId="77777777" w:rsidR="006B1FE6" w:rsidRDefault="006B1FE6" w:rsidP="006B1FE6">
      <w:pPr>
        <w:pStyle w:val="ListParagraph"/>
        <w:numPr>
          <w:ilvl w:val="0"/>
          <w:numId w:val="15"/>
        </w:numPr>
        <w:rPr>
          <w:sz w:val="24"/>
          <w:szCs w:val="24"/>
        </w:rPr>
      </w:pPr>
      <w:r>
        <w:rPr>
          <w:sz w:val="24"/>
          <w:szCs w:val="24"/>
        </w:rPr>
        <w:t>Serial0</w:t>
      </w:r>
    </w:p>
    <w:p w14:paraId="51252C6C" w14:textId="59FEBDC9" w:rsidR="006B1FE6" w:rsidRPr="006C5E64" w:rsidRDefault="006C5E64" w:rsidP="006C5E64">
      <w:pPr>
        <w:pStyle w:val="ListParagraph"/>
        <w:numPr>
          <w:ilvl w:val="0"/>
          <w:numId w:val="15"/>
        </w:numPr>
        <w:rPr>
          <w:sz w:val="24"/>
          <w:szCs w:val="24"/>
        </w:rPr>
      </w:pPr>
      <w:r>
        <w:rPr>
          <w:sz w:val="24"/>
          <w:szCs w:val="24"/>
        </w:rPr>
        <w:t xml:space="preserve"> Wlan-GigabitEthernet0</w:t>
      </w:r>
    </w:p>
    <w:p w14:paraId="1A260CF2" w14:textId="6CE02FE1" w:rsidR="006B1FE6" w:rsidRDefault="006C5E64" w:rsidP="006B1FE6">
      <w:pPr>
        <w:pStyle w:val="ListParagraph"/>
        <w:numPr>
          <w:ilvl w:val="0"/>
          <w:numId w:val="15"/>
        </w:numPr>
        <w:rPr>
          <w:sz w:val="24"/>
          <w:szCs w:val="24"/>
        </w:rPr>
      </w:pPr>
      <w:r>
        <w:rPr>
          <w:sz w:val="24"/>
          <w:szCs w:val="24"/>
        </w:rPr>
        <w:t>Wlan-ap0</w:t>
      </w:r>
    </w:p>
    <w:p w14:paraId="40CB4DFF" w14:textId="77777777" w:rsidR="006B1FE6" w:rsidRDefault="006B1FE6" w:rsidP="006B1FE6">
      <w:pPr>
        <w:pStyle w:val="ListParagraph"/>
        <w:numPr>
          <w:ilvl w:val="0"/>
          <w:numId w:val="15"/>
        </w:numPr>
        <w:rPr>
          <w:sz w:val="24"/>
          <w:szCs w:val="24"/>
        </w:rPr>
      </w:pPr>
      <w:r>
        <w:rPr>
          <w:sz w:val="24"/>
          <w:szCs w:val="24"/>
        </w:rPr>
        <w:t>Cellular0</w:t>
      </w:r>
    </w:p>
    <w:p w14:paraId="660E98DA" w14:textId="5AFC1BA7" w:rsidR="00E62A62" w:rsidRDefault="00E62A62" w:rsidP="00E62A62">
      <w:pPr>
        <w:ind w:left="720"/>
        <w:rPr>
          <w:sz w:val="24"/>
          <w:szCs w:val="24"/>
        </w:rPr>
      </w:pPr>
      <w:r>
        <w:rPr>
          <w:sz w:val="24"/>
          <w:szCs w:val="24"/>
        </w:rPr>
        <w:t>CLI:</w:t>
      </w:r>
    </w:p>
    <w:p w14:paraId="20C3E296" w14:textId="77777777" w:rsidR="005A3F01" w:rsidRDefault="005A3F01" w:rsidP="005A3F01">
      <w:pPr>
        <w:pStyle w:val="ListParagraph"/>
        <w:numPr>
          <w:ilvl w:val="0"/>
          <w:numId w:val="5"/>
        </w:numPr>
        <w:rPr>
          <w:sz w:val="24"/>
          <w:szCs w:val="24"/>
        </w:rPr>
      </w:pPr>
      <w:r>
        <w:rPr>
          <w:sz w:val="24"/>
          <w:szCs w:val="24"/>
        </w:rPr>
        <w:t xml:space="preserve">Total memory size = 1024 MB </w:t>
      </w:r>
    </w:p>
    <w:p w14:paraId="15D84F17" w14:textId="77777777" w:rsidR="005A3F01" w:rsidRDefault="005A3F01" w:rsidP="005A3F01">
      <w:pPr>
        <w:pStyle w:val="ListParagraph"/>
        <w:rPr>
          <w:sz w:val="24"/>
          <w:szCs w:val="24"/>
        </w:rPr>
      </w:pPr>
    </w:p>
    <w:p w14:paraId="265EDA7B" w14:textId="77777777" w:rsidR="005A3F01" w:rsidRDefault="005A3F01" w:rsidP="005A3F01">
      <w:pPr>
        <w:pStyle w:val="ListParagraph"/>
        <w:numPr>
          <w:ilvl w:val="0"/>
          <w:numId w:val="5"/>
        </w:numPr>
        <w:rPr>
          <w:sz w:val="24"/>
          <w:szCs w:val="24"/>
        </w:rPr>
      </w:pPr>
      <w:r w:rsidRPr="007E226F">
        <w:rPr>
          <w:sz w:val="24"/>
          <w:szCs w:val="24"/>
        </w:rPr>
        <w:t>C819HGW-V-A-K9 platform with 1048576k bytes of main memory</w:t>
      </w:r>
    </w:p>
    <w:p w14:paraId="1FF07235" w14:textId="77777777" w:rsidR="005A3F01" w:rsidRPr="007E226F" w:rsidRDefault="005A3F01" w:rsidP="005A3F01">
      <w:pPr>
        <w:pStyle w:val="ListParagraph"/>
        <w:rPr>
          <w:sz w:val="24"/>
          <w:szCs w:val="24"/>
        </w:rPr>
      </w:pPr>
    </w:p>
    <w:p w14:paraId="75BC6AF1" w14:textId="06F259A3" w:rsidR="004C4231" w:rsidRPr="004C4231" w:rsidRDefault="005A3F01" w:rsidP="004C4231">
      <w:pPr>
        <w:pStyle w:val="ListParagraph"/>
        <w:numPr>
          <w:ilvl w:val="0"/>
          <w:numId w:val="5"/>
        </w:numPr>
        <w:rPr>
          <w:sz w:val="24"/>
          <w:szCs w:val="24"/>
        </w:rPr>
      </w:pPr>
      <w:r>
        <w:rPr>
          <w:sz w:val="24"/>
          <w:szCs w:val="24"/>
        </w:rPr>
        <w:t xml:space="preserve">Main memory is configured to </w:t>
      </w:r>
      <w:proofErr w:type="gramStart"/>
      <w:r>
        <w:rPr>
          <w:sz w:val="24"/>
          <w:szCs w:val="24"/>
        </w:rPr>
        <w:t>32 bit</w:t>
      </w:r>
      <w:proofErr w:type="gramEnd"/>
      <w:r>
        <w:rPr>
          <w:sz w:val="24"/>
          <w:szCs w:val="24"/>
        </w:rPr>
        <w:t xml:space="preserve"> mode</w:t>
      </w:r>
    </w:p>
    <w:p w14:paraId="1412B957" w14:textId="77777777" w:rsidR="004C4231" w:rsidRPr="000F1728" w:rsidRDefault="004C4231" w:rsidP="004C4231">
      <w:pPr>
        <w:pStyle w:val="ListParagraph"/>
        <w:rPr>
          <w:sz w:val="24"/>
          <w:szCs w:val="24"/>
        </w:rPr>
      </w:pPr>
      <w:r w:rsidRPr="000F1728">
        <w:rPr>
          <w:sz w:val="24"/>
          <w:szCs w:val="24"/>
        </w:rPr>
        <w:t>ATTRIBUTES:</w:t>
      </w:r>
    </w:p>
    <w:p w14:paraId="2D5CFC93" w14:textId="77777777" w:rsidR="004C4231" w:rsidRPr="000F1728" w:rsidRDefault="004C4231" w:rsidP="004C4231">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p>
    <w:p w14:paraId="63524F31" w14:textId="1C58B855" w:rsidR="004C4231" w:rsidRPr="000F1728" w:rsidRDefault="004C4231" w:rsidP="004C4231">
      <w:pPr>
        <w:pStyle w:val="ListParagraph"/>
        <w:rPr>
          <w:sz w:val="24"/>
          <w:szCs w:val="24"/>
        </w:rPr>
      </w:pPr>
      <w:r w:rsidRPr="000F1728">
        <w:rPr>
          <w:sz w:val="24"/>
          <w:szCs w:val="24"/>
        </w:rPr>
        <w:t>2.</w:t>
      </w:r>
      <w:r w:rsidRPr="000F1728">
        <w:rPr>
          <w:sz w:val="24"/>
          <w:szCs w:val="24"/>
        </w:rPr>
        <w:tab/>
        <w:t xml:space="preserve">COST - </w:t>
      </w:r>
      <w:r w:rsidR="0057454E">
        <w:rPr>
          <w:sz w:val="24"/>
          <w:szCs w:val="24"/>
        </w:rPr>
        <w:t>20</w:t>
      </w:r>
      <w:r w:rsidRPr="000F1728">
        <w:rPr>
          <w:sz w:val="24"/>
          <w:szCs w:val="24"/>
        </w:rPr>
        <w:t>0</w:t>
      </w:r>
      <w:r>
        <w:rPr>
          <w:sz w:val="24"/>
          <w:szCs w:val="24"/>
        </w:rPr>
        <w:t>0</w:t>
      </w:r>
    </w:p>
    <w:p w14:paraId="67B5090E" w14:textId="77777777" w:rsidR="004C4231" w:rsidRPr="000F1728" w:rsidRDefault="004C4231" w:rsidP="004C4231">
      <w:pPr>
        <w:pStyle w:val="ListParagraph"/>
        <w:rPr>
          <w:sz w:val="24"/>
          <w:szCs w:val="24"/>
        </w:rPr>
      </w:pPr>
      <w:r w:rsidRPr="000F1728">
        <w:rPr>
          <w:sz w:val="24"/>
          <w:szCs w:val="24"/>
        </w:rPr>
        <w:t>3.</w:t>
      </w:r>
      <w:r w:rsidRPr="000F1728">
        <w:rPr>
          <w:sz w:val="24"/>
          <w:szCs w:val="24"/>
        </w:rPr>
        <w:tab/>
        <w:t>POWER SOURCE - 0</w:t>
      </w:r>
    </w:p>
    <w:p w14:paraId="27293A66" w14:textId="77777777" w:rsidR="004C4231" w:rsidRPr="000F1728" w:rsidRDefault="004C4231" w:rsidP="004C4231">
      <w:pPr>
        <w:pStyle w:val="ListParagraph"/>
        <w:rPr>
          <w:sz w:val="24"/>
          <w:szCs w:val="24"/>
        </w:rPr>
      </w:pPr>
      <w:r w:rsidRPr="000F1728">
        <w:rPr>
          <w:sz w:val="24"/>
          <w:szCs w:val="24"/>
        </w:rPr>
        <w:t>4.</w:t>
      </w:r>
      <w:r w:rsidRPr="000F1728">
        <w:rPr>
          <w:sz w:val="24"/>
          <w:szCs w:val="24"/>
        </w:rPr>
        <w:tab/>
        <w:t xml:space="preserve">RACK UNITS - </w:t>
      </w:r>
      <w:r>
        <w:rPr>
          <w:sz w:val="24"/>
          <w:szCs w:val="24"/>
        </w:rPr>
        <w:t>1</w:t>
      </w:r>
    </w:p>
    <w:p w14:paraId="73B22C80" w14:textId="77777777" w:rsidR="004C4231" w:rsidRDefault="004C4231" w:rsidP="004C4231">
      <w:pPr>
        <w:pStyle w:val="ListParagraph"/>
        <w:rPr>
          <w:sz w:val="24"/>
          <w:szCs w:val="24"/>
        </w:rPr>
      </w:pPr>
      <w:r w:rsidRPr="000F1728">
        <w:rPr>
          <w:sz w:val="24"/>
          <w:szCs w:val="24"/>
        </w:rPr>
        <w:t>5.</w:t>
      </w:r>
      <w:r w:rsidRPr="000F1728">
        <w:rPr>
          <w:sz w:val="24"/>
          <w:szCs w:val="24"/>
        </w:rPr>
        <w:tab/>
        <w:t xml:space="preserve">WATTAGE – </w:t>
      </w:r>
      <w:r>
        <w:rPr>
          <w:sz w:val="24"/>
          <w:szCs w:val="24"/>
        </w:rPr>
        <w:t>20</w:t>
      </w:r>
    </w:p>
    <w:p w14:paraId="2B8BC439" w14:textId="77777777" w:rsidR="005A3F01" w:rsidRPr="009A706A" w:rsidRDefault="005A3F01" w:rsidP="005A3F01">
      <w:pPr>
        <w:pStyle w:val="ListParagraph"/>
        <w:rPr>
          <w:sz w:val="24"/>
          <w:szCs w:val="24"/>
        </w:rPr>
      </w:pPr>
    </w:p>
    <w:p w14:paraId="49216246" w14:textId="73AD7664" w:rsidR="005A3F01" w:rsidRPr="0054220B" w:rsidRDefault="000D01B9" w:rsidP="0054220B">
      <w:pPr>
        <w:pStyle w:val="Heading1"/>
        <w:jc w:val="center"/>
        <w:rPr>
          <w:rStyle w:val="IntenseEmphasis"/>
        </w:rPr>
      </w:pPr>
      <w:r w:rsidRPr="0054220B">
        <w:rPr>
          <w:rStyle w:val="IntenseEmphasis"/>
        </w:rPr>
        <w:lastRenderedPageBreak/>
        <w:t>829 Router</w:t>
      </w:r>
    </w:p>
    <w:p w14:paraId="0A1A3889" w14:textId="77777777" w:rsidR="0054220B" w:rsidRPr="0054220B" w:rsidRDefault="0054220B" w:rsidP="0054220B"/>
    <w:p w14:paraId="379E37C5" w14:textId="288AE775" w:rsidR="000D01B9" w:rsidRDefault="000D01B9" w:rsidP="000D01B9">
      <w:pPr>
        <w:pStyle w:val="ListParagraph"/>
        <w:numPr>
          <w:ilvl w:val="0"/>
          <w:numId w:val="5"/>
        </w:numPr>
        <w:rPr>
          <w:sz w:val="24"/>
          <w:szCs w:val="24"/>
        </w:rPr>
      </w:pPr>
      <w:r w:rsidRPr="000D01B9">
        <w:rPr>
          <w:sz w:val="24"/>
          <w:szCs w:val="24"/>
        </w:rPr>
        <w:t xml:space="preserve"> It contains physical modules </w:t>
      </w:r>
      <w:proofErr w:type="gramStart"/>
      <w:r w:rsidRPr="000D01B9">
        <w:rPr>
          <w:sz w:val="24"/>
          <w:szCs w:val="24"/>
        </w:rPr>
        <w:t>like :</w:t>
      </w:r>
      <w:proofErr w:type="gramEnd"/>
    </w:p>
    <w:p w14:paraId="1B7ECF49" w14:textId="0B2C97B9" w:rsidR="000D01B9" w:rsidRPr="00C554CF" w:rsidRDefault="000D01B9" w:rsidP="000D01B9">
      <w:pPr>
        <w:pStyle w:val="ListParagraph"/>
        <w:numPr>
          <w:ilvl w:val="0"/>
          <w:numId w:val="16"/>
        </w:numPr>
        <w:rPr>
          <w:sz w:val="24"/>
          <w:szCs w:val="24"/>
        </w:rPr>
      </w:pPr>
      <w:r>
        <w:rPr>
          <w:sz w:val="24"/>
          <w:szCs w:val="24"/>
        </w:rPr>
        <w:t>GLC-</w:t>
      </w:r>
      <w:proofErr w:type="gramStart"/>
      <w:r>
        <w:rPr>
          <w:sz w:val="24"/>
          <w:szCs w:val="24"/>
        </w:rPr>
        <w:t xml:space="preserve">T </w:t>
      </w:r>
      <w:r w:rsidR="0070082E">
        <w:rPr>
          <w:sz w:val="24"/>
          <w:szCs w:val="24"/>
        </w:rPr>
        <w:t>:</w:t>
      </w:r>
      <w:proofErr w:type="gramEnd"/>
      <w:r w:rsidR="0070082E">
        <w:rPr>
          <w:sz w:val="24"/>
          <w:szCs w:val="24"/>
        </w:rPr>
        <w:t xml:space="preserve"> </w:t>
      </w:r>
      <w:r w:rsidR="0070082E" w:rsidRPr="0070082E">
        <w:rPr>
          <w:b/>
          <w:bCs/>
          <w:sz w:val="24"/>
          <w:szCs w:val="24"/>
        </w:rPr>
        <w:t>GLC-T</w:t>
      </w:r>
      <w:r w:rsidR="0070082E" w:rsidRPr="0070082E">
        <w:rPr>
          <w:sz w:val="24"/>
          <w:szCs w:val="24"/>
        </w:rPr>
        <w:t xml:space="preserve"> is a model of </w:t>
      </w:r>
      <w:r w:rsidR="0070082E" w:rsidRPr="0070082E">
        <w:rPr>
          <w:b/>
          <w:bCs/>
          <w:sz w:val="24"/>
          <w:szCs w:val="24"/>
        </w:rPr>
        <w:t>Gigabit Ethernet transceiver</w:t>
      </w:r>
      <w:r w:rsidR="00C554CF">
        <w:rPr>
          <w:b/>
          <w:bCs/>
          <w:sz w:val="24"/>
          <w:szCs w:val="24"/>
        </w:rPr>
        <w:t xml:space="preserve">. </w:t>
      </w:r>
      <w:r w:rsidR="00C554CF" w:rsidRPr="00C554CF">
        <w:rPr>
          <w:b/>
          <w:bCs/>
          <w:sz w:val="24"/>
          <w:szCs w:val="24"/>
        </w:rPr>
        <w:t>used to enable high-speed network connections.</w:t>
      </w:r>
      <w:r w:rsidR="00C554CF">
        <w:rPr>
          <w:b/>
          <w:bCs/>
          <w:sz w:val="24"/>
          <w:szCs w:val="24"/>
        </w:rPr>
        <w:t xml:space="preserve"> </w:t>
      </w:r>
      <w:r w:rsidR="00C554CF" w:rsidRPr="00C554CF">
        <w:rPr>
          <w:b/>
          <w:bCs/>
          <w:sz w:val="24"/>
          <w:szCs w:val="24"/>
        </w:rPr>
        <w:t>The "T" in GLC-T stands for "Twisted Pair"</w:t>
      </w:r>
    </w:p>
    <w:p w14:paraId="255A1703" w14:textId="77777777" w:rsidR="00C554CF" w:rsidRDefault="00C554CF" w:rsidP="00C554CF">
      <w:pPr>
        <w:pStyle w:val="ListParagraph"/>
        <w:ind w:left="1080"/>
        <w:rPr>
          <w:sz w:val="24"/>
          <w:szCs w:val="24"/>
        </w:rPr>
      </w:pPr>
    </w:p>
    <w:p w14:paraId="127FF405" w14:textId="706D8DDE" w:rsidR="000D01B9" w:rsidRDefault="000D01B9" w:rsidP="000D01B9">
      <w:pPr>
        <w:pStyle w:val="ListParagraph"/>
        <w:numPr>
          <w:ilvl w:val="0"/>
          <w:numId w:val="16"/>
        </w:numPr>
        <w:rPr>
          <w:sz w:val="24"/>
          <w:szCs w:val="24"/>
        </w:rPr>
      </w:pPr>
      <w:r>
        <w:rPr>
          <w:sz w:val="24"/>
          <w:szCs w:val="24"/>
        </w:rPr>
        <w:t>GLC-</w:t>
      </w:r>
      <w:proofErr w:type="gramStart"/>
      <w:r>
        <w:rPr>
          <w:sz w:val="24"/>
          <w:szCs w:val="24"/>
        </w:rPr>
        <w:t>TE</w:t>
      </w:r>
      <w:r w:rsidR="00EF7B1A">
        <w:rPr>
          <w:sz w:val="24"/>
          <w:szCs w:val="24"/>
        </w:rPr>
        <w:t xml:space="preserve"> :</w:t>
      </w:r>
      <w:proofErr w:type="gramEnd"/>
      <w:r w:rsidR="00EF7B1A">
        <w:rPr>
          <w:sz w:val="24"/>
          <w:szCs w:val="24"/>
        </w:rPr>
        <w:t xml:space="preserve"> </w:t>
      </w:r>
      <w:r w:rsidR="00F7667C" w:rsidRPr="00F7667C">
        <w:rPr>
          <w:sz w:val="24"/>
          <w:szCs w:val="24"/>
        </w:rPr>
        <w:t xml:space="preserve">The </w:t>
      </w:r>
      <w:r w:rsidR="00F7667C" w:rsidRPr="00F7667C">
        <w:rPr>
          <w:b/>
          <w:bCs/>
          <w:sz w:val="24"/>
          <w:szCs w:val="24"/>
        </w:rPr>
        <w:t>GLC-TE</w:t>
      </w:r>
      <w:r w:rsidR="00F7667C" w:rsidRPr="00F7667C">
        <w:rPr>
          <w:sz w:val="24"/>
          <w:szCs w:val="24"/>
        </w:rPr>
        <w:t xml:space="preserve"> is a </w:t>
      </w:r>
      <w:r w:rsidR="00F7667C" w:rsidRPr="00F7667C">
        <w:rPr>
          <w:b/>
          <w:bCs/>
          <w:sz w:val="24"/>
          <w:szCs w:val="24"/>
        </w:rPr>
        <w:t>hot-swappable</w:t>
      </w:r>
      <w:r w:rsidR="00F7667C" w:rsidRPr="00F7667C">
        <w:rPr>
          <w:sz w:val="24"/>
          <w:szCs w:val="24"/>
        </w:rPr>
        <w:t xml:space="preserve"> transceiver, meaning you can remove and replace it while the router is running, though it's always a good practice to check if hot swapping is supported in your specific setup.</w:t>
      </w:r>
    </w:p>
    <w:p w14:paraId="1BE90617" w14:textId="77777777" w:rsidR="00244CED" w:rsidRDefault="00244CED" w:rsidP="00244CED">
      <w:pPr>
        <w:pStyle w:val="ListParagraph"/>
        <w:ind w:left="1080"/>
        <w:rPr>
          <w:sz w:val="24"/>
          <w:szCs w:val="24"/>
        </w:rPr>
      </w:pPr>
    </w:p>
    <w:p w14:paraId="28C99974" w14:textId="42AD86F7" w:rsidR="00244CED" w:rsidRPr="00DA0042" w:rsidRDefault="00244CED" w:rsidP="00DA0042">
      <w:pPr>
        <w:pStyle w:val="ListParagraph"/>
        <w:rPr>
          <w:sz w:val="24"/>
          <w:szCs w:val="24"/>
        </w:rPr>
      </w:pPr>
      <w:r>
        <w:rPr>
          <w:sz w:val="24"/>
          <w:szCs w:val="24"/>
        </w:rPr>
        <w:t xml:space="preserve">It’s CONFIG: </w:t>
      </w:r>
    </w:p>
    <w:p w14:paraId="5910C4D7" w14:textId="77777777" w:rsidR="00244CED" w:rsidRPr="003849C9" w:rsidRDefault="00244CED" w:rsidP="00244CED">
      <w:pPr>
        <w:pStyle w:val="ListParagraph"/>
        <w:numPr>
          <w:ilvl w:val="0"/>
          <w:numId w:val="5"/>
        </w:numPr>
        <w:rPr>
          <w:sz w:val="24"/>
          <w:szCs w:val="24"/>
        </w:rPr>
      </w:pPr>
      <w:proofErr w:type="gramStart"/>
      <w:r>
        <w:rPr>
          <w:sz w:val="24"/>
          <w:szCs w:val="24"/>
        </w:rPr>
        <w:t>GLOBAL :</w:t>
      </w:r>
      <w:proofErr w:type="gramEnd"/>
    </w:p>
    <w:p w14:paraId="735C53CE" w14:textId="4AC8BA72" w:rsidR="00244CED" w:rsidRPr="00244CED" w:rsidRDefault="00244CED" w:rsidP="00244CED">
      <w:pPr>
        <w:ind w:left="720"/>
        <w:rPr>
          <w:sz w:val="24"/>
          <w:szCs w:val="24"/>
        </w:rPr>
      </w:pPr>
      <w:r>
        <w:rPr>
          <w:sz w:val="24"/>
          <w:szCs w:val="24"/>
        </w:rPr>
        <w:t xml:space="preserve">1. </w:t>
      </w:r>
      <w:r w:rsidRPr="00244CED">
        <w:rPr>
          <w:sz w:val="24"/>
          <w:szCs w:val="24"/>
        </w:rPr>
        <w:t>Settings</w:t>
      </w:r>
    </w:p>
    <w:p w14:paraId="3807EEA9" w14:textId="761FE793" w:rsidR="00244CED" w:rsidRPr="00244CED" w:rsidRDefault="00244CED" w:rsidP="00244CED">
      <w:pPr>
        <w:ind w:left="720"/>
        <w:rPr>
          <w:sz w:val="24"/>
          <w:szCs w:val="24"/>
        </w:rPr>
      </w:pPr>
      <w:r>
        <w:rPr>
          <w:sz w:val="24"/>
          <w:szCs w:val="24"/>
        </w:rPr>
        <w:t>2. A</w:t>
      </w:r>
      <w:r w:rsidRPr="00244CED">
        <w:rPr>
          <w:sz w:val="24"/>
          <w:szCs w:val="24"/>
        </w:rPr>
        <w:t>lgorithm settings</w:t>
      </w:r>
    </w:p>
    <w:p w14:paraId="235BA7BB" w14:textId="77777777" w:rsidR="00244CED" w:rsidRDefault="00244CED" w:rsidP="00244CED">
      <w:pPr>
        <w:pStyle w:val="ListParagraph"/>
        <w:ind w:left="1080"/>
        <w:rPr>
          <w:sz w:val="24"/>
          <w:szCs w:val="24"/>
        </w:rPr>
      </w:pPr>
    </w:p>
    <w:p w14:paraId="0E3E7EB6" w14:textId="77777777" w:rsidR="00244CED" w:rsidRDefault="00244CED" w:rsidP="00244CED">
      <w:pPr>
        <w:pStyle w:val="ListParagraph"/>
        <w:numPr>
          <w:ilvl w:val="0"/>
          <w:numId w:val="5"/>
        </w:numPr>
        <w:rPr>
          <w:sz w:val="24"/>
          <w:szCs w:val="24"/>
        </w:rPr>
      </w:pPr>
      <w:proofErr w:type="gramStart"/>
      <w:r>
        <w:rPr>
          <w:sz w:val="24"/>
          <w:szCs w:val="24"/>
        </w:rPr>
        <w:t>ROUTING :</w:t>
      </w:r>
      <w:proofErr w:type="gramEnd"/>
    </w:p>
    <w:p w14:paraId="0E8FD46D" w14:textId="4464E8E4" w:rsidR="00244CED" w:rsidRPr="00244CED" w:rsidRDefault="00244CED" w:rsidP="00244CED">
      <w:pPr>
        <w:pStyle w:val="ListParagraph"/>
        <w:numPr>
          <w:ilvl w:val="0"/>
          <w:numId w:val="17"/>
        </w:numPr>
        <w:rPr>
          <w:sz w:val="24"/>
          <w:szCs w:val="24"/>
        </w:rPr>
      </w:pPr>
      <w:r w:rsidRPr="00244CED">
        <w:rPr>
          <w:sz w:val="24"/>
          <w:szCs w:val="24"/>
        </w:rPr>
        <w:t>Static</w:t>
      </w:r>
    </w:p>
    <w:p w14:paraId="3ED517F0" w14:textId="3F9757CF" w:rsidR="00244CED" w:rsidRPr="00244CED" w:rsidRDefault="00244CED" w:rsidP="00244CED">
      <w:pPr>
        <w:pStyle w:val="ListParagraph"/>
        <w:numPr>
          <w:ilvl w:val="0"/>
          <w:numId w:val="17"/>
        </w:numPr>
        <w:rPr>
          <w:sz w:val="24"/>
          <w:szCs w:val="24"/>
        </w:rPr>
      </w:pPr>
      <w:r w:rsidRPr="00244CED">
        <w:rPr>
          <w:sz w:val="24"/>
          <w:szCs w:val="24"/>
        </w:rPr>
        <w:t>RIP</w:t>
      </w:r>
    </w:p>
    <w:p w14:paraId="100430D3" w14:textId="77777777" w:rsidR="00244CED" w:rsidRDefault="00244CED" w:rsidP="00244CED">
      <w:pPr>
        <w:pStyle w:val="ListParagraph"/>
        <w:ind w:left="1080"/>
        <w:rPr>
          <w:sz w:val="24"/>
          <w:szCs w:val="24"/>
        </w:rPr>
      </w:pPr>
    </w:p>
    <w:p w14:paraId="0BD1D1F1" w14:textId="77777777" w:rsidR="00244CED" w:rsidRDefault="00244CED" w:rsidP="00244CED">
      <w:pPr>
        <w:pStyle w:val="ListParagraph"/>
        <w:numPr>
          <w:ilvl w:val="0"/>
          <w:numId w:val="5"/>
        </w:numPr>
        <w:rPr>
          <w:sz w:val="24"/>
          <w:szCs w:val="24"/>
        </w:rPr>
      </w:pPr>
      <w:proofErr w:type="gramStart"/>
      <w:r>
        <w:rPr>
          <w:sz w:val="24"/>
          <w:szCs w:val="24"/>
        </w:rPr>
        <w:t>SWITCHING :</w:t>
      </w:r>
      <w:proofErr w:type="gramEnd"/>
    </w:p>
    <w:p w14:paraId="0B6FC260" w14:textId="7203808A" w:rsidR="00244CED" w:rsidRPr="00244CED" w:rsidRDefault="00244CED" w:rsidP="00244CED">
      <w:pPr>
        <w:pStyle w:val="ListParagraph"/>
        <w:numPr>
          <w:ilvl w:val="0"/>
          <w:numId w:val="18"/>
        </w:numPr>
        <w:rPr>
          <w:sz w:val="24"/>
          <w:szCs w:val="24"/>
        </w:rPr>
      </w:pPr>
      <w:r w:rsidRPr="00244CED">
        <w:rPr>
          <w:sz w:val="24"/>
          <w:szCs w:val="24"/>
        </w:rPr>
        <w:t>VLAN database</w:t>
      </w:r>
    </w:p>
    <w:p w14:paraId="59809CB6" w14:textId="77777777" w:rsidR="00244CED" w:rsidRDefault="00244CED" w:rsidP="00244CED">
      <w:pPr>
        <w:pStyle w:val="ListParagraph"/>
        <w:ind w:left="1080"/>
        <w:rPr>
          <w:sz w:val="24"/>
          <w:szCs w:val="24"/>
        </w:rPr>
      </w:pPr>
    </w:p>
    <w:p w14:paraId="3608E908" w14:textId="77777777" w:rsidR="00244CED" w:rsidRDefault="00244CED" w:rsidP="00244CED">
      <w:pPr>
        <w:pStyle w:val="ListParagraph"/>
        <w:numPr>
          <w:ilvl w:val="0"/>
          <w:numId w:val="5"/>
        </w:numPr>
        <w:rPr>
          <w:sz w:val="24"/>
          <w:szCs w:val="24"/>
        </w:rPr>
      </w:pPr>
      <w:r>
        <w:rPr>
          <w:sz w:val="24"/>
          <w:szCs w:val="24"/>
        </w:rPr>
        <w:t>INTERFACE:</w:t>
      </w:r>
    </w:p>
    <w:p w14:paraId="0EE09580" w14:textId="6EF46F3F" w:rsidR="00244CED" w:rsidRPr="00244CED" w:rsidRDefault="00244CED" w:rsidP="00244CED">
      <w:pPr>
        <w:pStyle w:val="ListParagraph"/>
        <w:numPr>
          <w:ilvl w:val="0"/>
          <w:numId w:val="20"/>
        </w:numPr>
        <w:rPr>
          <w:sz w:val="24"/>
          <w:szCs w:val="24"/>
        </w:rPr>
      </w:pPr>
      <w:r w:rsidRPr="00244CED">
        <w:rPr>
          <w:sz w:val="24"/>
          <w:szCs w:val="24"/>
        </w:rPr>
        <w:t>GigabitEthernet0</w:t>
      </w:r>
    </w:p>
    <w:p w14:paraId="7468BD4F" w14:textId="684C2A07" w:rsidR="00244CED" w:rsidRPr="00244CED" w:rsidRDefault="00244CED" w:rsidP="00244CED">
      <w:pPr>
        <w:pStyle w:val="ListParagraph"/>
        <w:numPr>
          <w:ilvl w:val="0"/>
          <w:numId w:val="20"/>
        </w:numPr>
        <w:rPr>
          <w:sz w:val="24"/>
          <w:szCs w:val="24"/>
        </w:rPr>
      </w:pPr>
      <w:r w:rsidRPr="00244CED">
        <w:rPr>
          <w:sz w:val="24"/>
          <w:szCs w:val="24"/>
        </w:rPr>
        <w:t>GigabitEthernet</w:t>
      </w:r>
      <w:r>
        <w:rPr>
          <w:sz w:val="24"/>
          <w:szCs w:val="24"/>
        </w:rPr>
        <w:t>1</w:t>
      </w:r>
    </w:p>
    <w:p w14:paraId="4CF54AA0" w14:textId="2284C255" w:rsidR="00244CED" w:rsidRPr="00244CED" w:rsidRDefault="00244CED" w:rsidP="00244CED">
      <w:pPr>
        <w:pStyle w:val="ListParagraph"/>
        <w:numPr>
          <w:ilvl w:val="0"/>
          <w:numId w:val="20"/>
        </w:numPr>
        <w:rPr>
          <w:sz w:val="24"/>
          <w:szCs w:val="24"/>
        </w:rPr>
      </w:pPr>
      <w:r w:rsidRPr="00244CED">
        <w:rPr>
          <w:sz w:val="24"/>
          <w:szCs w:val="24"/>
        </w:rPr>
        <w:t>GigabitEthernet</w:t>
      </w:r>
      <w:r>
        <w:rPr>
          <w:sz w:val="24"/>
          <w:szCs w:val="24"/>
        </w:rPr>
        <w:t>2</w:t>
      </w:r>
    </w:p>
    <w:p w14:paraId="5A1FEC14" w14:textId="40C01C0B" w:rsidR="00244CED" w:rsidRPr="00244CED" w:rsidRDefault="00244CED" w:rsidP="00244CED">
      <w:pPr>
        <w:pStyle w:val="ListParagraph"/>
        <w:numPr>
          <w:ilvl w:val="0"/>
          <w:numId w:val="20"/>
        </w:numPr>
        <w:rPr>
          <w:sz w:val="24"/>
          <w:szCs w:val="24"/>
        </w:rPr>
      </w:pPr>
      <w:r w:rsidRPr="00244CED">
        <w:rPr>
          <w:sz w:val="24"/>
          <w:szCs w:val="24"/>
        </w:rPr>
        <w:t>GigabitEthernet</w:t>
      </w:r>
      <w:r>
        <w:rPr>
          <w:sz w:val="24"/>
          <w:szCs w:val="24"/>
        </w:rPr>
        <w:t>3</w:t>
      </w:r>
    </w:p>
    <w:p w14:paraId="6357752B" w14:textId="43C2E8F9" w:rsidR="0004729E" w:rsidRPr="00244CED" w:rsidRDefault="0004729E" w:rsidP="0004729E">
      <w:pPr>
        <w:pStyle w:val="ListParagraph"/>
        <w:numPr>
          <w:ilvl w:val="0"/>
          <w:numId w:val="20"/>
        </w:numPr>
        <w:rPr>
          <w:sz w:val="24"/>
          <w:szCs w:val="24"/>
        </w:rPr>
      </w:pPr>
      <w:r w:rsidRPr="00244CED">
        <w:rPr>
          <w:sz w:val="24"/>
          <w:szCs w:val="24"/>
        </w:rPr>
        <w:t>GigabitEthernet</w:t>
      </w:r>
      <w:r>
        <w:rPr>
          <w:sz w:val="24"/>
          <w:szCs w:val="24"/>
        </w:rPr>
        <w:t>4</w:t>
      </w:r>
    </w:p>
    <w:p w14:paraId="1E9E8DA4" w14:textId="77777777" w:rsidR="0004729E" w:rsidRDefault="0004729E" w:rsidP="0004729E">
      <w:pPr>
        <w:pStyle w:val="ListParagraph"/>
        <w:numPr>
          <w:ilvl w:val="0"/>
          <w:numId w:val="20"/>
        </w:numPr>
        <w:rPr>
          <w:sz w:val="24"/>
          <w:szCs w:val="24"/>
        </w:rPr>
      </w:pPr>
      <w:r>
        <w:rPr>
          <w:sz w:val="24"/>
          <w:szCs w:val="24"/>
        </w:rPr>
        <w:t>Wlan-ap0</w:t>
      </w:r>
    </w:p>
    <w:p w14:paraId="4E46D2AE" w14:textId="04248A53" w:rsidR="00244CED" w:rsidRDefault="0004729E" w:rsidP="00244CED">
      <w:pPr>
        <w:pStyle w:val="ListParagraph"/>
        <w:numPr>
          <w:ilvl w:val="0"/>
          <w:numId w:val="20"/>
        </w:numPr>
        <w:rPr>
          <w:sz w:val="24"/>
          <w:szCs w:val="24"/>
        </w:rPr>
      </w:pPr>
      <w:r>
        <w:rPr>
          <w:sz w:val="24"/>
          <w:szCs w:val="24"/>
        </w:rPr>
        <w:t>Wlan-GigabitEthernet0</w:t>
      </w:r>
    </w:p>
    <w:p w14:paraId="7387D858" w14:textId="3C27E3BF" w:rsidR="0004729E" w:rsidRPr="006C5E64" w:rsidRDefault="0004729E" w:rsidP="0004729E">
      <w:pPr>
        <w:pStyle w:val="ListParagraph"/>
        <w:numPr>
          <w:ilvl w:val="0"/>
          <w:numId w:val="20"/>
        </w:numPr>
        <w:rPr>
          <w:sz w:val="24"/>
          <w:szCs w:val="24"/>
        </w:rPr>
      </w:pPr>
      <w:r>
        <w:rPr>
          <w:sz w:val="24"/>
          <w:szCs w:val="24"/>
        </w:rPr>
        <w:t>GigabitEthernet5</w:t>
      </w:r>
    </w:p>
    <w:p w14:paraId="0F11CC46" w14:textId="77777777" w:rsidR="0004729E" w:rsidRDefault="0004729E" w:rsidP="0004729E">
      <w:pPr>
        <w:pStyle w:val="ListParagraph"/>
        <w:numPr>
          <w:ilvl w:val="0"/>
          <w:numId w:val="20"/>
        </w:numPr>
        <w:rPr>
          <w:sz w:val="24"/>
          <w:szCs w:val="24"/>
        </w:rPr>
      </w:pPr>
      <w:r>
        <w:rPr>
          <w:sz w:val="24"/>
          <w:szCs w:val="24"/>
        </w:rPr>
        <w:t>Cellular0</w:t>
      </w:r>
    </w:p>
    <w:p w14:paraId="0F42FE1D" w14:textId="222B5B6C" w:rsidR="0004729E" w:rsidRDefault="0004729E" w:rsidP="0004729E">
      <w:pPr>
        <w:pStyle w:val="ListParagraph"/>
        <w:numPr>
          <w:ilvl w:val="0"/>
          <w:numId w:val="20"/>
        </w:numPr>
        <w:rPr>
          <w:sz w:val="24"/>
          <w:szCs w:val="24"/>
        </w:rPr>
      </w:pPr>
      <w:r>
        <w:rPr>
          <w:sz w:val="24"/>
          <w:szCs w:val="24"/>
        </w:rPr>
        <w:t>Cellular1</w:t>
      </w:r>
    </w:p>
    <w:p w14:paraId="035097D5" w14:textId="53B10496" w:rsidR="000D01B9" w:rsidRDefault="00406A29" w:rsidP="00406A29">
      <w:pPr>
        <w:pStyle w:val="ListParagraph"/>
        <w:numPr>
          <w:ilvl w:val="0"/>
          <w:numId w:val="5"/>
        </w:numPr>
        <w:rPr>
          <w:sz w:val="24"/>
          <w:szCs w:val="24"/>
        </w:rPr>
      </w:pPr>
      <w:r>
        <w:rPr>
          <w:sz w:val="24"/>
          <w:szCs w:val="24"/>
        </w:rPr>
        <w:t xml:space="preserve">Reset </w:t>
      </w:r>
      <w:proofErr w:type="gramStart"/>
      <w:r>
        <w:rPr>
          <w:sz w:val="24"/>
          <w:szCs w:val="24"/>
        </w:rPr>
        <w:t>reason :</w:t>
      </w:r>
      <w:proofErr w:type="gramEnd"/>
      <w:r>
        <w:rPr>
          <w:sz w:val="24"/>
          <w:szCs w:val="24"/>
        </w:rPr>
        <w:t xml:space="preserve"> reload </w:t>
      </w:r>
    </w:p>
    <w:p w14:paraId="17A7B2EF" w14:textId="4D98ACE7" w:rsidR="00406A29" w:rsidRDefault="0013666C" w:rsidP="00406A29">
      <w:pPr>
        <w:pStyle w:val="ListParagraph"/>
        <w:numPr>
          <w:ilvl w:val="0"/>
          <w:numId w:val="5"/>
        </w:numPr>
        <w:rPr>
          <w:sz w:val="24"/>
          <w:szCs w:val="24"/>
        </w:rPr>
      </w:pPr>
      <w:r>
        <w:rPr>
          <w:sz w:val="24"/>
          <w:szCs w:val="24"/>
        </w:rPr>
        <w:t xml:space="preserve">BIOS </w:t>
      </w:r>
      <w:proofErr w:type="gramStart"/>
      <w:r>
        <w:rPr>
          <w:sz w:val="24"/>
          <w:szCs w:val="24"/>
        </w:rPr>
        <w:t>platform :</w:t>
      </w:r>
      <w:proofErr w:type="gramEnd"/>
      <w:r>
        <w:rPr>
          <w:sz w:val="24"/>
          <w:szCs w:val="24"/>
        </w:rPr>
        <w:t xml:space="preserve"> IR800</w:t>
      </w:r>
    </w:p>
    <w:p w14:paraId="7D241FB5" w14:textId="092AC879" w:rsidR="0013666C" w:rsidRDefault="0013666C" w:rsidP="00406A29">
      <w:pPr>
        <w:pStyle w:val="ListParagraph"/>
        <w:numPr>
          <w:ilvl w:val="0"/>
          <w:numId w:val="5"/>
        </w:numPr>
        <w:rPr>
          <w:sz w:val="24"/>
          <w:szCs w:val="24"/>
        </w:rPr>
      </w:pPr>
      <w:r>
        <w:rPr>
          <w:sz w:val="24"/>
          <w:szCs w:val="24"/>
        </w:rPr>
        <w:t xml:space="preserve">BIOS </w:t>
      </w:r>
      <w:proofErr w:type="gramStart"/>
      <w:r>
        <w:rPr>
          <w:sz w:val="24"/>
          <w:szCs w:val="24"/>
        </w:rPr>
        <w:t>version :</w:t>
      </w:r>
      <w:proofErr w:type="gramEnd"/>
      <w:r>
        <w:rPr>
          <w:sz w:val="24"/>
          <w:szCs w:val="24"/>
        </w:rPr>
        <w:t xml:space="preserve"> 8</w:t>
      </w:r>
    </w:p>
    <w:p w14:paraId="78F22E94" w14:textId="77777777" w:rsidR="0054220B" w:rsidRDefault="0054220B" w:rsidP="0054220B">
      <w:pPr>
        <w:pStyle w:val="ListParagraph"/>
        <w:rPr>
          <w:sz w:val="24"/>
          <w:szCs w:val="24"/>
        </w:rPr>
      </w:pPr>
    </w:p>
    <w:p w14:paraId="65A19223" w14:textId="77777777" w:rsidR="0054220B" w:rsidRPr="000F1728" w:rsidRDefault="0054220B" w:rsidP="0054220B">
      <w:pPr>
        <w:pStyle w:val="ListParagraph"/>
        <w:rPr>
          <w:sz w:val="24"/>
          <w:szCs w:val="24"/>
        </w:rPr>
      </w:pPr>
      <w:r w:rsidRPr="000F1728">
        <w:rPr>
          <w:sz w:val="24"/>
          <w:szCs w:val="24"/>
        </w:rPr>
        <w:t>ATTRIBUTES:</w:t>
      </w:r>
    </w:p>
    <w:p w14:paraId="0270410E" w14:textId="77777777" w:rsidR="0054220B" w:rsidRPr="000F1728" w:rsidRDefault="0054220B" w:rsidP="0054220B">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p>
    <w:p w14:paraId="277C5EA0" w14:textId="0E80F502" w:rsidR="0054220B" w:rsidRPr="000F1728" w:rsidRDefault="0054220B" w:rsidP="0054220B">
      <w:pPr>
        <w:pStyle w:val="ListParagraph"/>
        <w:rPr>
          <w:sz w:val="24"/>
          <w:szCs w:val="24"/>
        </w:rPr>
      </w:pPr>
      <w:r w:rsidRPr="000F1728">
        <w:rPr>
          <w:sz w:val="24"/>
          <w:szCs w:val="24"/>
        </w:rPr>
        <w:t>2.</w:t>
      </w:r>
      <w:r w:rsidRPr="000F1728">
        <w:rPr>
          <w:sz w:val="24"/>
          <w:szCs w:val="24"/>
        </w:rPr>
        <w:tab/>
        <w:t xml:space="preserve">COST - </w:t>
      </w:r>
      <w:r>
        <w:rPr>
          <w:sz w:val="24"/>
          <w:szCs w:val="24"/>
        </w:rPr>
        <w:t>30</w:t>
      </w:r>
      <w:r w:rsidRPr="000F1728">
        <w:rPr>
          <w:sz w:val="24"/>
          <w:szCs w:val="24"/>
        </w:rPr>
        <w:t>0</w:t>
      </w:r>
      <w:r>
        <w:rPr>
          <w:sz w:val="24"/>
          <w:szCs w:val="24"/>
        </w:rPr>
        <w:t>0</w:t>
      </w:r>
    </w:p>
    <w:p w14:paraId="6946DDDE" w14:textId="77777777" w:rsidR="0054220B" w:rsidRPr="000F1728" w:rsidRDefault="0054220B" w:rsidP="0054220B">
      <w:pPr>
        <w:pStyle w:val="ListParagraph"/>
        <w:rPr>
          <w:sz w:val="24"/>
          <w:szCs w:val="24"/>
        </w:rPr>
      </w:pPr>
      <w:r w:rsidRPr="000F1728">
        <w:rPr>
          <w:sz w:val="24"/>
          <w:szCs w:val="24"/>
        </w:rPr>
        <w:t>3.</w:t>
      </w:r>
      <w:r w:rsidRPr="000F1728">
        <w:rPr>
          <w:sz w:val="24"/>
          <w:szCs w:val="24"/>
        </w:rPr>
        <w:tab/>
        <w:t>POWER SOURCE - 0</w:t>
      </w:r>
    </w:p>
    <w:p w14:paraId="5EBA71E7" w14:textId="77777777" w:rsidR="0054220B" w:rsidRPr="000F1728" w:rsidRDefault="0054220B" w:rsidP="0054220B">
      <w:pPr>
        <w:pStyle w:val="ListParagraph"/>
        <w:rPr>
          <w:sz w:val="24"/>
          <w:szCs w:val="24"/>
        </w:rPr>
      </w:pPr>
      <w:r w:rsidRPr="000F1728">
        <w:rPr>
          <w:sz w:val="24"/>
          <w:szCs w:val="24"/>
        </w:rPr>
        <w:lastRenderedPageBreak/>
        <w:t>4.</w:t>
      </w:r>
      <w:r w:rsidRPr="000F1728">
        <w:rPr>
          <w:sz w:val="24"/>
          <w:szCs w:val="24"/>
        </w:rPr>
        <w:tab/>
        <w:t xml:space="preserve">RACK UNITS - </w:t>
      </w:r>
      <w:r>
        <w:rPr>
          <w:sz w:val="24"/>
          <w:szCs w:val="24"/>
        </w:rPr>
        <w:t>1</w:t>
      </w:r>
    </w:p>
    <w:p w14:paraId="31B0861B" w14:textId="2AF41E03" w:rsidR="0054220B" w:rsidRDefault="0054220B" w:rsidP="0054220B">
      <w:pPr>
        <w:pStyle w:val="ListParagraph"/>
        <w:rPr>
          <w:sz w:val="24"/>
          <w:szCs w:val="24"/>
        </w:rPr>
      </w:pPr>
      <w:r w:rsidRPr="000F1728">
        <w:rPr>
          <w:sz w:val="24"/>
          <w:szCs w:val="24"/>
        </w:rPr>
        <w:t>5.</w:t>
      </w:r>
      <w:r w:rsidRPr="000F1728">
        <w:rPr>
          <w:sz w:val="24"/>
          <w:szCs w:val="24"/>
        </w:rPr>
        <w:tab/>
        <w:t xml:space="preserve">WATTAGE – </w:t>
      </w:r>
      <w:r>
        <w:rPr>
          <w:sz w:val="24"/>
          <w:szCs w:val="24"/>
        </w:rPr>
        <w:t>70</w:t>
      </w:r>
    </w:p>
    <w:p w14:paraId="42C39E6D" w14:textId="402D27B8" w:rsidR="0054220B" w:rsidRDefault="00F27AAF" w:rsidP="00F27AAF">
      <w:pPr>
        <w:pStyle w:val="Heading1"/>
        <w:jc w:val="center"/>
        <w:rPr>
          <w:rStyle w:val="IntenseEmphasis"/>
        </w:rPr>
      </w:pPr>
      <w:r w:rsidRPr="00F27AAF">
        <w:rPr>
          <w:rStyle w:val="IntenseEmphasis"/>
        </w:rPr>
        <w:t>CGR 1240 Router</w:t>
      </w:r>
    </w:p>
    <w:p w14:paraId="4142CF48" w14:textId="77777777" w:rsidR="00F27AAF" w:rsidRDefault="00F27AAF" w:rsidP="00F27AAF"/>
    <w:p w14:paraId="76CCC019" w14:textId="13C54D24" w:rsidR="00F27AAF" w:rsidRDefault="00F27AAF" w:rsidP="00F27AAF">
      <w:pPr>
        <w:rPr>
          <w:sz w:val="24"/>
          <w:szCs w:val="24"/>
        </w:rPr>
      </w:pPr>
      <w:r w:rsidRPr="00B54147">
        <w:rPr>
          <w:sz w:val="24"/>
          <w:szCs w:val="24"/>
        </w:rPr>
        <w:t>It</w:t>
      </w:r>
      <w:r w:rsidR="00B54147" w:rsidRPr="00B54147">
        <w:rPr>
          <w:sz w:val="24"/>
          <w:szCs w:val="24"/>
        </w:rPr>
        <w:t xml:space="preserve"> </w:t>
      </w:r>
      <w:r w:rsidR="00B54147">
        <w:rPr>
          <w:sz w:val="24"/>
          <w:szCs w:val="24"/>
        </w:rPr>
        <w:t xml:space="preserve">contains </w:t>
      </w:r>
      <w:r w:rsidR="00B54147" w:rsidRPr="00B54147">
        <w:rPr>
          <w:sz w:val="24"/>
          <w:szCs w:val="24"/>
        </w:rPr>
        <w:t xml:space="preserve">physical module </w:t>
      </w:r>
      <w:proofErr w:type="gramStart"/>
      <w:r w:rsidR="00B54147" w:rsidRPr="00B54147">
        <w:rPr>
          <w:sz w:val="24"/>
          <w:szCs w:val="24"/>
        </w:rPr>
        <w:t>like :</w:t>
      </w:r>
      <w:proofErr w:type="gramEnd"/>
    </w:p>
    <w:p w14:paraId="5AD12791" w14:textId="37676376" w:rsidR="00856677" w:rsidRDefault="00856677" w:rsidP="00856677">
      <w:pPr>
        <w:pStyle w:val="ListParagraph"/>
        <w:numPr>
          <w:ilvl w:val="0"/>
          <w:numId w:val="5"/>
        </w:numPr>
        <w:rPr>
          <w:sz w:val="24"/>
          <w:szCs w:val="24"/>
        </w:rPr>
      </w:pPr>
      <w:r w:rsidRPr="00B776BB">
        <w:rPr>
          <w:sz w:val="28"/>
          <w:szCs w:val="28"/>
        </w:rPr>
        <w:t>1240-</w:t>
      </w:r>
      <w:proofErr w:type="gramStart"/>
      <w:r w:rsidRPr="00B776BB">
        <w:rPr>
          <w:sz w:val="28"/>
          <w:szCs w:val="28"/>
        </w:rPr>
        <w:t>Cover</w:t>
      </w:r>
      <w:r w:rsidR="00B776BB">
        <w:rPr>
          <w:sz w:val="28"/>
          <w:szCs w:val="28"/>
        </w:rPr>
        <w:t xml:space="preserve"> :</w:t>
      </w:r>
      <w:proofErr w:type="gramEnd"/>
      <w:r w:rsidR="00B776BB">
        <w:rPr>
          <w:sz w:val="28"/>
          <w:szCs w:val="28"/>
        </w:rPr>
        <w:t xml:space="preserve"> </w:t>
      </w:r>
      <w:r w:rsidR="00B776BB" w:rsidRPr="00B776BB">
        <w:rPr>
          <w:sz w:val="24"/>
          <w:szCs w:val="24"/>
        </w:rPr>
        <w:t xml:space="preserve">The </w:t>
      </w:r>
      <w:r w:rsidR="00B776BB" w:rsidRPr="00B776BB">
        <w:rPr>
          <w:b/>
          <w:bCs/>
          <w:sz w:val="24"/>
          <w:szCs w:val="24"/>
        </w:rPr>
        <w:t>1240-Cover</w:t>
      </w:r>
      <w:r w:rsidR="00B776BB" w:rsidRPr="00B776BB">
        <w:rPr>
          <w:sz w:val="24"/>
          <w:szCs w:val="24"/>
        </w:rPr>
        <w:t xml:space="preserve"> is a </w:t>
      </w:r>
      <w:r w:rsidR="00B776BB" w:rsidRPr="00B776BB">
        <w:rPr>
          <w:b/>
          <w:bCs/>
          <w:sz w:val="24"/>
          <w:szCs w:val="24"/>
        </w:rPr>
        <w:t>hardware accessory</w:t>
      </w:r>
      <w:r w:rsidR="00B776BB" w:rsidRPr="00B776BB">
        <w:rPr>
          <w:sz w:val="24"/>
          <w:szCs w:val="24"/>
        </w:rPr>
        <w:t xml:space="preserve"> designed to cover and protect the internal parts of the </w:t>
      </w:r>
      <w:r w:rsidR="00B776BB" w:rsidRPr="00B776BB">
        <w:rPr>
          <w:b/>
          <w:bCs/>
          <w:sz w:val="24"/>
          <w:szCs w:val="24"/>
        </w:rPr>
        <w:t>CGR 1240</w:t>
      </w:r>
      <w:r w:rsidR="00B776BB" w:rsidRPr="00B776BB">
        <w:rPr>
          <w:sz w:val="24"/>
          <w:szCs w:val="24"/>
        </w:rPr>
        <w:t xml:space="preserve"> router.</w:t>
      </w:r>
    </w:p>
    <w:p w14:paraId="2DE95EC4" w14:textId="77777777" w:rsidR="00202927" w:rsidRPr="00B776BB" w:rsidRDefault="00202927" w:rsidP="00202927">
      <w:pPr>
        <w:pStyle w:val="ListParagraph"/>
        <w:rPr>
          <w:sz w:val="24"/>
          <w:szCs w:val="24"/>
        </w:rPr>
      </w:pPr>
    </w:p>
    <w:p w14:paraId="50F972FA" w14:textId="09727747" w:rsidR="00856677" w:rsidRDefault="00856677" w:rsidP="00856677">
      <w:pPr>
        <w:pStyle w:val="ListParagraph"/>
        <w:numPr>
          <w:ilvl w:val="0"/>
          <w:numId w:val="5"/>
        </w:numPr>
        <w:rPr>
          <w:sz w:val="24"/>
          <w:szCs w:val="24"/>
        </w:rPr>
      </w:pPr>
      <w:r>
        <w:rPr>
          <w:sz w:val="24"/>
          <w:szCs w:val="24"/>
        </w:rPr>
        <w:t>ROUTER-</w:t>
      </w:r>
      <w:proofErr w:type="gramStart"/>
      <w:r>
        <w:rPr>
          <w:sz w:val="24"/>
          <w:szCs w:val="24"/>
        </w:rPr>
        <w:t>ADAPTER</w:t>
      </w:r>
      <w:r w:rsidR="00B776BB">
        <w:rPr>
          <w:sz w:val="24"/>
          <w:szCs w:val="24"/>
        </w:rPr>
        <w:t xml:space="preserve">  :</w:t>
      </w:r>
      <w:proofErr w:type="gramEnd"/>
      <w:r w:rsidR="00B776BB">
        <w:rPr>
          <w:sz w:val="24"/>
          <w:szCs w:val="24"/>
        </w:rPr>
        <w:t xml:space="preserve"> </w:t>
      </w:r>
      <w:r w:rsidR="002A0DE0" w:rsidRPr="002A0DE0">
        <w:rPr>
          <w:sz w:val="24"/>
          <w:szCs w:val="24"/>
        </w:rPr>
        <w:t xml:space="preserve">The </w:t>
      </w:r>
      <w:r w:rsidR="002A0DE0" w:rsidRPr="002A0DE0">
        <w:rPr>
          <w:b/>
          <w:bCs/>
          <w:sz w:val="24"/>
          <w:szCs w:val="24"/>
        </w:rPr>
        <w:t>ROUTER-ADAPTER</w:t>
      </w:r>
      <w:r w:rsidR="002A0DE0" w:rsidRPr="002A0DE0">
        <w:rPr>
          <w:sz w:val="24"/>
          <w:szCs w:val="24"/>
        </w:rPr>
        <w:t xml:space="preserve"> in the </w:t>
      </w:r>
      <w:r w:rsidR="002A0DE0" w:rsidRPr="002A0DE0">
        <w:rPr>
          <w:b/>
          <w:bCs/>
          <w:sz w:val="24"/>
          <w:szCs w:val="24"/>
        </w:rPr>
        <w:t>CGR 1240</w:t>
      </w:r>
      <w:r w:rsidR="002A0DE0" w:rsidRPr="002A0DE0">
        <w:rPr>
          <w:sz w:val="24"/>
          <w:szCs w:val="24"/>
        </w:rPr>
        <w:t xml:space="preserve"> router is typically used to add additional </w:t>
      </w:r>
      <w:r w:rsidR="002A0DE0" w:rsidRPr="002A0DE0">
        <w:rPr>
          <w:b/>
          <w:bCs/>
          <w:sz w:val="24"/>
          <w:szCs w:val="24"/>
        </w:rPr>
        <w:t>network interfaces</w:t>
      </w:r>
      <w:r w:rsidR="002A0DE0" w:rsidRPr="002A0DE0">
        <w:rPr>
          <w:sz w:val="24"/>
          <w:szCs w:val="24"/>
        </w:rPr>
        <w:t xml:space="preserve">, such as </w:t>
      </w:r>
      <w:r w:rsidR="002A0DE0" w:rsidRPr="002A0DE0">
        <w:rPr>
          <w:b/>
          <w:bCs/>
          <w:sz w:val="24"/>
          <w:szCs w:val="24"/>
        </w:rPr>
        <w:t>Ethernet ports</w:t>
      </w:r>
      <w:r w:rsidR="002A0DE0" w:rsidRPr="002A0DE0">
        <w:rPr>
          <w:sz w:val="24"/>
          <w:szCs w:val="24"/>
        </w:rPr>
        <w:t xml:space="preserve">, </w:t>
      </w:r>
      <w:r w:rsidR="002A0DE0" w:rsidRPr="002A0DE0">
        <w:rPr>
          <w:b/>
          <w:bCs/>
          <w:sz w:val="24"/>
          <w:szCs w:val="24"/>
        </w:rPr>
        <w:t>serial ports</w:t>
      </w:r>
      <w:r w:rsidR="002A0DE0" w:rsidRPr="002A0DE0">
        <w:rPr>
          <w:sz w:val="24"/>
          <w:szCs w:val="24"/>
        </w:rPr>
        <w:t xml:space="preserve">, or </w:t>
      </w:r>
      <w:r w:rsidR="002A0DE0" w:rsidRPr="002A0DE0">
        <w:rPr>
          <w:b/>
          <w:bCs/>
          <w:sz w:val="24"/>
          <w:szCs w:val="24"/>
        </w:rPr>
        <w:t>wireless modules</w:t>
      </w:r>
      <w:r w:rsidR="002A0DE0" w:rsidRPr="002A0DE0">
        <w:rPr>
          <w:sz w:val="24"/>
          <w:szCs w:val="24"/>
        </w:rPr>
        <w:t xml:space="preserve"> to the router.</w:t>
      </w:r>
    </w:p>
    <w:p w14:paraId="30295D18" w14:textId="77777777" w:rsidR="00202927" w:rsidRPr="00202927" w:rsidRDefault="00202927" w:rsidP="00202927">
      <w:pPr>
        <w:pStyle w:val="ListParagraph"/>
        <w:rPr>
          <w:sz w:val="24"/>
          <w:szCs w:val="24"/>
        </w:rPr>
      </w:pPr>
    </w:p>
    <w:p w14:paraId="3411F679" w14:textId="77777777" w:rsidR="00202927" w:rsidRDefault="00202927" w:rsidP="00202927">
      <w:pPr>
        <w:pStyle w:val="ListParagraph"/>
        <w:rPr>
          <w:sz w:val="24"/>
          <w:szCs w:val="24"/>
        </w:rPr>
      </w:pPr>
    </w:p>
    <w:p w14:paraId="726D8082" w14:textId="73A94527" w:rsidR="00202927" w:rsidRPr="00202927" w:rsidRDefault="00856677" w:rsidP="00202927">
      <w:pPr>
        <w:pStyle w:val="ListParagraph"/>
        <w:numPr>
          <w:ilvl w:val="0"/>
          <w:numId w:val="5"/>
        </w:numPr>
        <w:rPr>
          <w:sz w:val="24"/>
          <w:szCs w:val="24"/>
        </w:rPr>
      </w:pPr>
      <w:r>
        <w:rPr>
          <w:sz w:val="24"/>
          <w:szCs w:val="24"/>
        </w:rPr>
        <w:t>GLC-FE-100FX-</w:t>
      </w:r>
      <w:proofErr w:type="gramStart"/>
      <w:r>
        <w:rPr>
          <w:sz w:val="24"/>
          <w:szCs w:val="24"/>
        </w:rPr>
        <w:t>RGD</w:t>
      </w:r>
      <w:r w:rsidR="00202927">
        <w:rPr>
          <w:sz w:val="24"/>
          <w:szCs w:val="24"/>
        </w:rPr>
        <w:t xml:space="preserve"> :</w:t>
      </w:r>
      <w:proofErr w:type="gramEnd"/>
      <w:r w:rsidR="00202927">
        <w:rPr>
          <w:sz w:val="24"/>
          <w:szCs w:val="24"/>
        </w:rPr>
        <w:t xml:space="preserve"> </w:t>
      </w:r>
      <w:r w:rsidR="00202927" w:rsidRPr="00202927">
        <w:rPr>
          <w:sz w:val="24"/>
          <w:szCs w:val="24"/>
        </w:rPr>
        <w:t xml:space="preserve"> </w:t>
      </w:r>
      <w:r w:rsidR="00202927" w:rsidRPr="00202927">
        <w:rPr>
          <w:b/>
          <w:bCs/>
          <w:sz w:val="24"/>
          <w:szCs w:val="24"/>
        </w:rPr>
        <w:t>GLC-FE-100FX</w:t>
      </w:r>
      <w:r w:rsidR="00202927" w:rsidRPr="00202927">
        <w:rPr>
          <w:sz w:val="24"/>
          <w:szCs w:val="24"/>
        </w:rPr>
        <w:t xml:space="preserve"> is a </w:t>
      </w:r>
      <w:r w:rsidR="00202927" w:rsidRPr="00202927">
        <w:rPr>
          <w:b/>
          <w:bCs/>
          <w:sz w:val="24"/>
          <w:szCs w:val="24"/>
        </w:rPr>
        <w:t>100 Mbps (Fast Ethernet)</w:t>
      </w:r>
      <w:r w:rsidR="00202927" w:rsidRPr="00202927">
        <w:rPr>
          <w:sz w:val="24"/>
          <w:szCs w:val="24"/>
        </w:rPr>
        <w:t xml:space="preserve"> </w:t>
      </w:r>
      <w:proofErr w:type="spellStart"/>
      <w:r w:rsidR="00202927" w:rsidRPr="00202927">
        <w:rPr>
          <w:sz w:val="24"/>
          <w:szCs w:val="24"/>
        </w:rPr>
        <w:t>fiber</w:t>
      </w:r>
      <w:proofErr w:type="spellEnd"/>
      <w:r w:rsidR="00202927" w:rsidRPr="00202927">
        <w:rPr>
          <w:sz w:val="24"/>
          <w:szCs w:val="24"/>
        </w:rPr>
        <w:t>-optic transceiver module.</w:t>
      </w:r>
      <w:r w:rsidR="008B32BF">
        <w:rPr>
          <w:sz w:val="24"/>
          <w:szCs w:val="24"/>
        </w:rPr>
        <w:t xml:space="preserve"> </w:t>
      </w:r>
      <w:r w:rsidR="00202927" w:rsidRPr="00202927">
        <w:rPr>
          <w:sz w:val="24"/>
          <w:szCs w:val="24"/>
        </w:rPr>
        <w:t xml:space="preserve">It supports </w:t>
      </w:r>
      <w:r w:rsidR="00202927" w:rsidRPr="00202927">
        <w:rPr>
          <w:b/>
          <w:bCs/>
          <w:sz w:val="24"/>
          <w:szCs w:val="24"/>
        </w:rPr>
        <w:t>100BASE-FX</w:t>
      </w:r>
      <w:r w:rsidR="00202927" w:rsidRPr="00202927">
        <w:rPr>
          <w:sz w:val="24"/>
          <w:szCs w:val="24"/>
        </w:rPr>
        <w:t xml:space="preserve">, which is a Fast Ethernet standard for </w:t>
      </w:r>
      <w:proofErr w:type="spellStart"/>
      <w:r w:rsidR="00202927" w:rsidRPr="00202927">
        <w:rPr>
          <w:sz w:val="24"/>
          <w:szCs w:val="24"/>
        </w:rPr>
        <w:t>fiber</w:t>
      </w:r>
      <w:proofErr w:type="spellEnd"/>
      <w:r w:rsidR="00202927" w:rsidRPr="00202927">
        <w:rPr>
          <w:sz w:val="24"/>
          <w:szCs w:val="24"/>
        </w:rPr>
        <w:t xml:space="preserve">-optic connections. This transceiver is designed for </w:t>
      </w:r>
      <w:proofErr w:type="spellStart"/>
      <w:r w:rsidR="00202927" w:rsidRPr="00202927">
        <w:rPr>
          <w:b/>
          <w:bCs/>
          <w:sz w:val="24"/>
          <w:szCs w:val="24"/>
        </w:rPr>
        <w:t>fiber</w:t>
      </w:r>
      <w:proofErr w:type="spellEnd"/>
      <w:r w:rsidR="00202927" w:rsidRPr="00202927">
        <w:rPr>
          <w:b/>
          <w:bCs/>
          <w:sz w:val="24"/>
          <w:szCs w:val="24"/>
        </w:rPr>
        <w:t>-optic networks</w:t>
      </w:r>
      <w:r w:rsidR="00202927" w:rsidRPr="00202927">
        <w:rPr>
          <w:sz w:val="24"/>
          <w:szCs w:val="24"/>
        </w:rPr>
        <w:t>, providing a high-speed, reliable, and long-distance connection compared to traditional copper-based Ethernet.</w:t>
      </w:r>
    </w:p>
    <w:p w14:paraId="2FB36560" w14:textId="3E12D87D" w:rsidR="00856677" w:rsidRDefault="00856677" w:rsidP="008B32BF">
      <w:pPr>
        <w:pStyle w:val="ListParagraph"/>
        <w:rPr>
          <w:sz w:val="24"/>
          <w:szCs w:val="24"/>
        </w:rPr>
      </w:pPr>
    </w:p>
    <w:p w14:paraId="396833F3" w14:textId="77777777" w:rsidR="00DA0042" w:rsidRDefault="00DA0042" w:rsidP="00DA0042">
      <w:pPr>
        <w:pStyle w:val="ListParagraph"/>
        <w:rPr>
          <w:sz w:val="24"/>
          <w:szCs w:val="24"/>
        </w:rPr>
      </w:pPr>
    </w:p>
    <w:p w14:paraId="5C0170F4" w14:textId="77777777" w:rsidR="00DA0042" w:rsidRPr="00DA0042" w:rsidRDefault="00DA0042" w:rsidP="00DA0042">
      <w:pPr>
        <w:pStyle w:val="ListParagraph"/>
        <w:rPr>
          <w:sz w:val="24"/>
          <w:szCs w:val="24"/>
        </w:rPr>
      </w:pPr>
      <w:r>
        <w:rPr>
          <w:sz w:val="24"/>
          <w:szCs w:val="24"/>
        </w:rPr>
        <w:t xml:space="preserve">It’s CONFIG: </w:t>
      </w:r>
    </w:p>
    <w:p w14:paraId="3E572665" w14:textId="77777777" w:rsidR="00DA0042" w:rsidRPr="003849C9" w:rsidRDefault="00DA0042" w:rsidP="00DA0042">
      <w:pPr>
        <w:pStyle w:val="ListParagraph"/>
        <w:numPr>
          <w:ilvl w:val="0"/>
          <w:numId w:val="5"/>
        </w:numPr>
        <w:rPr>
          <w:sz w:val="24"/>
          <w:szCs w:val="24"/>
        </w:rPr>
      </w:pPr>
      <w:proofErr w:type="gramStart"/>
      <w:r>
        <w:rPr>
          <w:sz w:val="24"/>
          <w:szCs w:val="24"/>
        </w:rPr>
        <w:t>GLOBAL :</w:t>
      </w:r>
      <w:proofErr w:type="gramEnd"/>
    </w:p>
    <w:p w14:paraId="3068BDCB" w14:textId="77777777" w:rsidR="00DA0042" w:rsidRPr="00244CED" w:rsidRDefault="00DA0042" w:rsidP="00DA0042">
      <w:pPr>
        <w:ind w:left="720"/>
        <w:rPr>
          <w:sz w:val="24"/>
          <w:szCs w:val="24"/>
        </w:rPr>
      </w:pPr>
      <w:r>
        <w:rPr>
          <w:sz w:val="24"/>
          <w:szCs w:val="24"/>
        </w:rPr>
        <w:t xml:space="preserve">1. </w:t>
      </w:r>
      <w:r w:rsidRPr="00244CED">
        <w:rPr>
          <w:sz w:val="24"/>
          <w:szCs w:val="24"/>
        </w:rPr>
        <w:t>Settings</w:t>
      </w:r>
    </w:p>
    <w:p w14:paraId="3D45EB10" w14:textId="77777777" w:rsidR="00DA0042" w:rsidRPr="00244CED" w:rsidRDefault="00DA0042" w:rsidP="00DA0042">
      <w:pPr>
        <w:ind w:left="720"/>
        <w:rPr>
          <w:sz w:val="24"/>
          <w:szCs w:val="24"/>
        </w:rPr>
      </w:pPr>
      <w:r>
        <w:rPr>
          <w:sz w:val="24"/>
          <w:szCs w:val="24"/>
        </w:rPr>
        <w:t>2. A</w:t>
      </w:r>
      <w:r w:rsidRPr="00244CED">
        <w:rPr>
          <w:sz w:val="24"/>
          <w:szCs w:val="24"/>
        </w:rPr>
        <w:t>lgorithm settings</w:t>
      </w:r>
    </w:p>
    <w:p w14:paraId="3E57A83E" w14:textId="77777777" w:rsidR="00DA0042" w:rsidRDefault="00DA0042" w:rsidP="00DA0042">
      <w:pPr>
        <w:pStyle w:val="ListParagraph"/>
        <w:ind w:left="1080"/>
        <w:rPr>
          <w:sz w:val="24"/>
          <w:szCs w:val="24"/>
        </w:rPr>
      </w:pPr>
    </w:p>
    <w:p w14:paraId="43DE2DC9" w14:textId="77777777" w:rsidR="00DA0042" w:rsidRDefault="00DA0042" w:rsidP="00DA0042">
      <w:pPr>
        <w:pStyle w:val="ListParagraph"/>
        <w:numPr>
          <w:ilvl w:val="0"/>
          <w:numId w:val="5"/>
        </w:numPr>
        <w:rPr>
          <w:sz w:val="24"/>
          <w:szCs w:val="24"/>
        </w:rPr>
      </w:pPr>
      <w:proofErr w:type="gramStart"/>
      <w:r>
        <w:rPr>
          <w:sz w:val="24"/>
          <w:szCs w:val="24"/>
        </w:rPr>
        <w:t>ROUTING :</w:t>
      </w:r>
      <w:proofErr w:type="gramEnd"/>
    </w:p>
    <w:p w14:paraId="3D8F5B00" w14:textId="53B717B5" w:rsidR="00DA0042" w:rsidRPr="00B073CB" w:rsidRDefault="00DA0042" w:rsidP="00B073CB">
      <w:pPr>
        <w:pStyle w:val="ListParagraph"/>
        <w:numPr>
          <w:ilvl w:val="0"/>
          <w:numId w:val="21"/>
        </w:numPr>
        <w:rPr>
          <w:sz w:val="24"/>
          <w:szCs w:val="24"/>
        </w:rPr>
      </w:pPr>
      <w:r w:rsidRPr="00B073CB">
        <w:rPr>
          <w:sz w:val="24"/>
          <w:szCs w:val="24"/>
        </w:rPr>
        <w:t>Static</w:t>
      </w:r>
    </w:p>
    <w:p w14:paraId="3FA2E6D1" w14:textId="334406FE" w:rsidR="00DA0042" w:rsidRPr="00B073CB" w:rsidRDefault="00DA0042" w:rsidP="00B073CB">
      <w:pPr>
        <w:pStyle w:val="ListParagraph"/>
        <w:numPr>
          <w:ilvl w:val="0"/>
          <w:numId w:val="21"/>
        </w:numPr>
        <w:rPr>
          <w:sz w:val="24"/>
          <w:szCs w:val="24"/>
        </w:rPr>
      </w:pPr>
      <w:r w:rsidRPr="00B073CB">
        <w:rPr>
          <w:sz w:val="24"/>
          <w:szCs w:val="24"/>
        </w:rPr>
        <w:t>RIP</w:t>
      </w:r>
    </w:p>
    <w:p w14:paraId="677DB544" w14:textId="77777777" w:rsidR="00DA0042" w:rsidRDefault="00DA0042" w:rsidP="00DA0042">
      <w:pPr>
        <w:pStyle w:val="ListParagraph"/>
        <w:ind w:left="1080"/>
        <w:rPr>
          <w:sz w:val="24"/>
          <w:szCs w:val="24"/>
        </w:rPr>
      </w:pPr>
    </w:p>
    <w:p w14:paraId="5C9FEDA2" w14:textId="77777777" w:rsidR="00DA0042" w:rsidRDefault="00DA0042" w:rsidP="00DA0042">
      <w:pPr>
        <w:pStyle w:val="ListParagraph"/>
        <w:numPr>
          <w:ilvl w:val="0"/>
          <w:numId w:val="5"/>
        </w:numPr>
        <w:rPr>
          <w:sz w:val="24"/>
          <w:szCs w:val="24"/>
        </w:rPr>
      </w:pPr>
      <w:proofErr w:type="gramStart"/>
      <w:r>
        <w:rPr>
          <w:sz w:val="24"/>
          <w:szCs w:val="24"/>
        </w:rPr>
        <w:t>SWITCHING :</w:t>
      </w:r>
      <w:proofErr w:type="gramEnd"/>
    </w:p>
    <w:p w14:paraId="7E6C4A52" w14:textId="612697BB" w:rsidR="00DA0042" w:rsidRPr="00B073CB" w:rsidRDefault="00DA0042" w:rsidP="00B073CB">
      <w:pPr>
        <w:pStyle w:val="ListParagraph"/>
        <w:numPr>
          <w:ilvl w:val="0"/>
          <w:numId w:val="22"/>
        </w:numPr>
        <w:rPr>
          <w:sz w:val="24"/>
          <w:szCs w:val="24"/>
        </w:rPr>
      </w:pPr>
      <w:r w:rsidRPr="00B073CB">
        <w:rPr>
          <w:sz w:val="24"/>
          <w:szCs w:val="24"/>
        </w:rPr>
        <w:t>VLAN database</w:t>
      </w:r>
    </w:p>
    <w:p w14:paraId="1B6C3044" w14:textId="77777777" w:rsidR="00DA0042" w:rsidRDefault="00DA0042" w:rsidP="00DA0042">
      <w:pPr>
        <w:pStyle w:val="ListParagraph"/>
        <w:ind w:left="1080"/>
        <w:rPr>
          <w:sz w:val="24"/>
          <w:szCs w:val="24"/>
        </w:rPr>
      </w:pPr>
    </w:p>
    <w:p w14:paraId="20845993" w14:textId="77777777" w:rsidR="00DA0042" w:rsidRDefault="00DA0042" w:rsidP="00DA0042">
      <w:pPr>
        <w:pStyle w:val="ListParagraph"/>
        <w:numPr>
          <w:ilvl w:val="0"/>
          <w:numId w:val="5"/>
        </w:numPr>
        <w:rPr>
          <w:sz w:val="24"/>
          <w:szCs w:val="24"/>
        </w:rPr>
      </w:pPr>
      <w:r>
        <w:rPr>
          <w:sz w:val="24"/>
          <w:szCs w:val="24"/>
        </w:rPr>
        <w:t>INTERFACE:</w:t>
      </w:r>
    </w:p>
    <w:p w14:paraId="600DC7BE" w14:textId="0BB4B000" w:rsidR="00921467" w:rsidRPr="00921467" w:rsidRDefault="00DA0042" w:rsidP="00921467">
      <w:pPr>
        <w:pStyle w:val="ListParagraph"/>
        <w:numPr>
          <w:ilvl w:val="0"/>
          <w:numId w:val="23"/>
        </w:numPr>
        <w:rPr>
          <w:sz w:val="24"/>
          <w:szCs w:val="24"/>
        </w:rPr>
      </w:pPr>
      <w:r w:rsidRPr="00921467">
        <w:rPr>
          <w:sz w:val="24"/>
          <w:szCs w:val="24"/>
        </w:rPr>
        <w:t>GigabitEthernet0/1</w:t>
      </w:r>
    </w:p>
    <w:p w14:paraId="4800631E" w14:textId="79377844" w:rsidR="00DA0042" w:rsidRPr="00921467" w:rsidRDefault="00DA0042" w:rsidP="00921467">
      <w:pPr>
        <w:pStyle w:val="ListParagraph"/>
        <w:numPr>
          <w:ilvl w:val="0"/>
          <w:numId w:val="23"/>
        </w:numPr>
        <w:rPr>
          <w:sz w:val="24"/>
          <w:szCs w:val="24"/>
        </w:rPr>
      </w:pPr>
      <w:r w:rsidRPr="00921467">
        <w:rPr>
          <w:sz w:val="24"/>
          <w:szCs w:val="24"/>
        </w:rPr>
        <w:t>FastEthernet2/3</w:t>
      </w:r>
    </w:p>
    <w:p w14:paraId="51E75F19" w14:textId="57E99D44" w:rsidR="00DA0042" w:rsidRPr="00921467" w:rsidRDefault="00DA0042" w:rsidP="00921467">
      <w:pPr>
        <w:pStyle w:val="ListParagraph"/>
        <w:numPr>
          <w:ilvl w:val="0"/>
          <w:numId w:val="23"/>
        </w:numPr>
        <w:rPr>
          <w:sz w:val="24"/>
          <w:szCs w:val="24"/>
        </w:rPr>
      </w:pPr>
      <w:r w:rsidRPr="00921467">
        <w:rPr>
          <w:sz w:val="24"/>
          <w:szCs w:val="24"/>
        </w:rPr>
        <w:t>FastEthernet2/4</w:t>
      </w:r>
    </w:p>
    <w:p w14:paraId="52F3E9E1" w14:textId="02B120BE" w:rsidR="00921467" w:rsidRPr="00921467" w:rsidRDefault="00DA0042" w:rsidP="00921467">
      <w:pPr>
        <w:pStyle w:val="ListParagraph"/>
        <w:numPr>
          <w:ilvl w:val="0"/>
          <w:numId w:val="23"/>
        </w:numPr>
        <w:rPr>
          <w:sz w:val="24"/>
          <w:szCs w:val="24"/>
        </w:rPr>
      </w:pPr>
      <w:r>
        <w:rPr>
          <w:sz w:val="24"/>
          <w:szCs w:val="24"/>
        </w:rPr>
        <w:t>Fast</w:t>
      </w:r>
      <w:r w:rsidRPr="00244CED">
        <w:rPr>
          <w:sz w:val="24"/>
          <w:szCs w:val="24"/>
        </w:rPr>
        <w:t>Ethernet</w:t>
      </w:r>
      <w:r>
        <w:rPr>
          <w:sz w:val="24"/>
          <w:szCs w:val="24"/>
        </w:rPr>
        <w:t>2/5</w:t>
      </w:r>
    </w:p>
    <w:p w14:paraId="53A740FD" w14:textId="77777777" w:rsidR="00921467" w:rsidRDefault="00DA0042" w:rsidP="00921467">
      <w:pPr>
        <w:pStyle w:val="ListParagraph"/>
        <w:numPr>
          <w:ilvl w:val="0"/>
          <w:numId w:val="23"/>
        </w:numPr>
        <w:rPr>
          <w:sz w:val="24"/>
          <w:szCs w:val="24"/>
        </w:rPr>
      </w:pPr>
      <w:r>
        <w:rPr>
          <w:sz w:val="24"/>
          <w:szCs w:val="24"/>
        </w:rPr>
        <w:t>Fas</w:t>
      </w:r>
      <w:r w:rsidRPr="00244CED">
        <w:rPr>
          <w:sz w:val="24"/>
          <w:szCs w:val="24"/>
        </w:rPr>
        <w:t>tEthernet</w:t>
      </w:r>
      <w:r>
        <w:rPr>
          <w:sz w:val="24"/>
          <w:szCs w:val="24"/>
        </w:rPr>
        <w:t>2/6</w:t>
      </w:r>
    </w:p>
    <w:p w14:paraId="6C2DE9A4" w14:textId="6FC42AB4" w:rsidR="00DA0042" w:rsidRPr="00921467" w:rsidRDefault="00DA0042" w:rsidP="00921467">
      <w:pPr>
        <w:pStyle w:val="ListParagraph"/>
        <w:numPr>
          <w:ilvl w:val="0"/>
          <w:numId w:val="23"/>
        </w:numPr>
        <w:rPr>
          <w:sz w:val="24"/>
          <w:szCs w:val="24"/>
        </w:rPr>
      </w:pPr>
      <w:r w:rsidRPr="00921467">
        <w:rPr>
          <w:sz w:val="24"/>
          <w:szCs w:val="24"/>
        </w:rPr>
        <w:t>GigabitEthernet2/1</w:t>
      </w:r>
    </w:p>
    <w:p w14:paraId="123729CE" w14:textId="77777777" w:rsidR="00921467" w:rsidRDefault="00DA0042" w:rsidP="00921467">
      <w:pPr>
        <w:pStyle w:val="ListParagraph"/>
        <w:numPr>
          <w:ilvl w:val="0"/>
          <w:numId w:val="23"/>
        </w:numPr>
        <w:rPr>
          <w:sz w:val="24"/>
          <w:szCs w:val="24"/>
        </w:rPr>
      </w:pPr>
      <w:r>
        <w:rPr>
          <w:sz w:val="24"/>
          <w:szCs w:val="24"/>
        </w:rPr>
        <w:t>GigabitEthernet2/2</w:t>
      </w:r>
    </w:p>
    <w:p w14:paraId="35024171" w14:textId="787A9871" w:rsidR="00DA0042" w:rsidRDefault="00DA0042" w:rsidP="00921467">
      <w:pPr>
        <w:pStyle w:val="ListParagraph"/>
        <w:numPr>
          <w:ilvl w:val="0"/>
          <w:numId w:val="23"/>
        </w:numPr>
        <w:rPr>
          <w:sz w:val="24"/>
          <w:szCs w:val="24"/>
        </w:rPr>
      </w:pPr>
      <w:r w:rsidRPr="00921467">
        <w:rPr>
          <w:sz w:val="24"/>
          <w:szCs w:val="24"/>
        </w:rPr>
        <w:lastRenderedPageBreak/>
        <w:t>Dot11Radio</w:t>
      </w:r>
      <w:r w:rsidR="00B073CB" w:rsidRPr="00921467">
        <w:rPr>
          <w:sz w:val="24"/>
          <w:szCs w:val="24"/>
        </w:rPr>
        <w:t>2/1</w:t>
      </w:r>
    </w:p>
    <w:p w14:paraId="79B5C52B" w14:textId="0E6AEA2A" w:rsidR="00B54E11" w:rsidRDefault="00B54E11" w:rsidP="00B54E11">
      <w:pPr>
        <w:pStyle w:val="ListParagraph"/>
        <w:ind w:left="1080"/>
        <w:rPr>
          <w:sz w:val="24"/>
          <w:szCs w:val="24"/>
        </w:rPr>
      </w:pPr>
    </w:p>
    <w:p w14:paraId="179133D4" w14:textId="69085A89" w:rsidR="00B54E11" w:rsidRDefault="00B54E11" w:rsidP="00B54E11">
      <w:pPr>
        <w:pStyle w:val="ListParagraph"/>
        <w:numPr>
          <w:ilvl w:val="0"/>
          <w:numId w:val="5"/>
        </w:numPr>
        <w:rPr>
          <w:sz w:val="24"/>
          <w:szCs w:val="24"/>
        </w:rPr>
      </w:pPr>
      <w:r>
        <w:rPr>
          <w:sz w:val="24"/>
          <w:szCs w:val="24"/>
        </w:rPr>
        <w:t>Processor board ID JAD183</w:t>
      </w:r>
      <w:r w:rsidR="00D5565D">
        <w:rPr>
          <w:sz w:val="24"/>
          <w:szCs w:val="24"/>
        </w:rPr>
        <w:t>800DC</w:t>
      </w:r>
    </w:p>
    <w:p w14:paraId="37C6FE80" w14:textId="3CA79DBF" w:rsidR="00D5565D" w:rsidRDefault="00D5565D" w:rsidP="00B54E11">
      <w:pPr>
        <w:pStyle w:val="ListParagraph"/>
        <w:numPr>
          <w:ilvl w:val="0"/>
          <w:numId w:val="5"/>
        </w:numPr>
        <w:rPr>
          <w:sz w:val="24"/>
          <w:szCs w:val="24"/>
        </w:rPr>
      </w:pPr>
      <w:r>
        <w:rPr>
          <w:sz w:val="24"/>
          <w:szCs w:val="24"/>
        </w:rPr>
        <w:t>802.11 Radio</w:t>
      </w:r>
    </w:p>
    <w:p w14:paraId="7192DD15" w14:textId="77777777" w:rsidR="006A14F4" w:rsidRDefault="00D5565D" w:rsidP="00B54E11">
      <w:pPr>
        <w:pStyle w:val="ListParagraph"/>
        <w:numPr>
          <w:ilvl w:val="0"/>
          <w:numId w:val="5"/>
        </w:numPr>
        <w:rPr>
          <w:sz w:val="24"/>
          <w:szCs w:val="24"/>
        </w:rPr>
      </w:pPr>
      <w:r>
        <w:rPr>
          <w:sz w:val="24"/>
          <w:szCs w:val="24"/>
        </w:rPr>
        <w:t>Fast</w:t>
      </w:r>
      <w:r w:rsidR="006A14F4">
        <w:rPr>
          <w:sz w:val="24"/>
          <w:szCs w:val="24"/>
        </w:rPr>
        <w:t xml:space="preserve"> </w:t>
      </w:r>
      <w:r>
        <w:rPr>
          <w:sz w:val="24"/>
          <w:szCs w:val="24"/>
        </w:rPr>
        <w:t>Ethernet</w:t>
      </w:r>
      <w:r w:rsidR="006A14F4">
        <w:rPr>
          <w:sz w:val="24"/>
          <w:szCs w:val="24"/>
        </w:rPr>
        <w:t xml:space="preserve"> interface(s)</w:t>
      </w:r>
    </w:p>
    <w:p w14:paraId="06381EC7" w14:textId="77777777" w:rsidR="00EF57FE" w:rsidRDefault="00EF57FE" w:rsidP="00EF57FE">
      <w:pPr>
        <w:pStyle w:val="ListParagraph"/>
        <w:rPr>
          <w:sz w:val="24"/>
          <w:szCs w:val="24"/>
        </w:rPr>
      </w:pPr>
    </w:p>
    <w:p w14:paraId="3C898924" w14:textId="77777777" w:rsidR="00EF57FE" w:rsidRPr="000F1728" w:rsidRDefault="00EF57FE" w:rsidP="00EF57FE">
      <w:pPr>
        <w:pStyle w:val="ListParagraph"/>
        <w:rPr>
          <w:sz w:val="24"/>
          <w:szCs w:val="24"/>
        </w:rPr>
      </w:pPr>
      <w:r w:rsidRPr="000F1728">
        <w:rPr>
          <w:sz w:val="24"/>
          <w:szCs w:val="24"/>
        </w:rPr>
        <w:t>ATTRIBUTES:</w:t>
      </w:r>
    </w:p>
    <w:p w14:paraId="035F0665" w14:textId="7A0214C8" w:rsidR="00EF57FE" w:rsidRPr="000F1728" w:rsidRDefault="00EF57FE" w:rsidP="00EF57FE">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r>
        <w:rPr>
          <w:sz w:val="24"/>
          <w:szCs w:val="24"/>
        </w:rPr>
        <w:t>0</w:t>
      </w:r>
    </w:p>
    <w:p w14:paraId="6F84FBC6" w14:textId="31C552B1" w:rsidR="00EF57FE" w:rsidRPr="000F1728" w:rsidRDefault="00EF57FE" w:rsidP="00EF57FE">
      <w:pPr>
        <w:pStyle w:val="ListParagraph"/>
        <w:rPr>
          <w:sz w:val="24"/>
          <w:szCs w:val="24"/>
        </w:rPr>
      </w:pPr>
      <w:r w:rsidRPr="000F1728">
        <w:rPr>
          <w:sz w:val="24"/>
          <w:szCs w:val="24"/>
        </w:rPr>
        <w:t>2.</w:t>
      </w:r>
      <w:r w:rsidRPr="000F1728">
        <w:rPr>
          <w:sz w:val="24"/>
          <w:szCs w:val="24"/>
        </w:rPr>
        <w:tab/>
        <w:t xml:space="preserve">COST - </w:t>
      </w:r>
      <w:r>
        <w:rPr>
          <w:sz w:val="24"/>
          <w:szCs w:val="24"/>
        </w:rPr>
        <w:t>250</w:t>
      </w:r>
    </w:p>
    <w:p w14:paraId="5BBBC5C7" w14:textId="646F954D" w:rsidR="00EF57FE" w:rsidRPr="000F1728" w:rsidRDefault="00EF57FE" w:rsidP="00EF57FE">
      <w:pPr>
        <w:pStyle w:val="ListParagraph"/>
        <w:rPr>
          <w:sz w:val="24"/>
          <w:szCs w:val="24"/>
        </w:rPr>
      </w:pPr>
      <w:r w:rsidRPr="000F1728">
        <w:rPr>
          <w:sz w:val="24"/>
          <w:szCs w:val="24"/>
        </w:rPr>
        <w:t>3.</w:t>
      </w:r>
      <w:r w:rsidRPr="000F1728">
        <w:rPr>
          <w:sz w:val="24"/>
          <w:szCs w:val="24"/>
        </w:rPr>
        <w:tab/>
        <w:t xml:space="preserve">POWER SOURCE - </w:t>
      </w:r>
      <w:r>
        <w:rPr>
          <w:sz w:val="24"/>
          <w:szCs w:val="24"/>
        </w:rPr>
        <w:t>1</w:t>
      </w:r>
    </w:p>
    <w:p w14:paraId="333E6CD6" w14:textId="520EBFA6" w:rsidR="00EF57FE" w:rsidRPr="00EF57FE" w:rsidRDefault="00EF57FE" w:rsidP="00EF57FE">
      <w:pPr>
        <w:pStyle w:val="ListParagraph"/>
        <w:rPr>
          <w:sz w:val="24"/>
          <w:szCs w:val="24"/>
        </w:rPr>
      </w:pPr>
      <w:r w:rsidRPr="000F1728">
        <w:rPr>
          <w:sz w:val="24"/>
          <w:szCs w:val="24"/>
        </w:rPr>
        <w:t>4.</w:t>
      </w:r>
      <w:r w:rsidRPr="000F1728">
        <w:rPr>
          <w:sz w:val="24"/>
          <w:szCs w:val="24"/>
        </w:rPr>
        <w:tab/>
        <w:t xml:space="preserve">RACK UNITS </w:t>
      </w:r>
      <w:r>
        <w:rPr>
          <w:sz w:val="24"/>
          <w:szCs w:val="24"/>
        </w:rPr>
        <w:t>–</w:t>
      </w:r>
      <w:r w:rsidRPr="000F1728">
        <w:rPr>
          <w:sz w:val="24"/>
          <w:szCs w:val="24"/>
        </w:rPr>
        <w:t xml:space="preserve"> </w:t>
      </w:r>
      <w:r>
        <w:rPr>
          <w:sz w:val="24"/>
          <w:szCs w:val="24"/>
        </w:rPr>
        <w:t>2</w:t>
      </w:r>
    </w:p>
    <w:p w14:paraId="711B9178" w14:textId="17410438" w:rsidR="00EF57FE" w:rsidRDefault="00EF57FE" w:rsidP="00EF57FE">
      <w:pPr>
        <w:pStyle w:val="ListParagraph"/>
        <w:rPr>
          <w:sz w:val="24"/>
          <w:szCs w:val="24"/>
        </w:rPr>
      </w:pPr>
      <w:r w:rsidRPr="000F1728">
        <w:rPr>
          <w:sz w:val="24"/>
          <w:szCs w:val="24"/>
        </w:rPr>
        <w:t>5.</w:t>
      </w:r>
      <w:r w:rsidRPr="000F1728">
        <w:rPr>
          <w:sz w:val="24"/>
          <w:szCs w:val="24"/>
        </w:rPr>
        <w:tab/>
        <w:t xml:space="preserve">WATTAGE – </w:t>
      </w:r>
      <w:r>
        <w:rPr>
          <w:sz w:val="24"/>
          <w:szCs w:val="24"/>
        </w:rPr>
        <w:t>5</w:t>
      </w:r>
    </w:p>
    <w:p w14:paraId="3A99E240" w14:textId="77777777" w:rsidR="00EF57FE" w:rsidRPr="00921467" w:rsidRDefault="00EF57FE" w:rsidP="00EF57FE">
      <w:pPr>
        <w:pStyle w:val="ListParagraph"/>
        <w:rPr>
          <w:sz w:val="24"/>
          <w:szCs w:val="24"/>
        </w:rPr>
      </w:pPr>
    </w:p>
    <w:p w14:paraId="32956405" w14:textId="22306E9C" w:rsidR="00DA0042" w:rsidRDefault="00DA0042" w:rsidP="00B073CB">
      <w:pPr>
        <w:pStyle w:val="ListParagraph"/>
        <w:ind w:left="1440"/>
        <w:rPr>
          <w:sz w:val="24"/>
          <w:szCs w:val="24"/>
        </w:rPr>
      </w:pPr>
    </w:p>
    <w:p w14:paraId="57EDE1EF" w14:textId="1979C961" w:rsidR="00DA0042" w:rsidRPr="00E02578" w:rsidRDefault="005C6572" w:rsidP="00E02578">
      <w:pPr>
        <w:pStyle w:val="Heading1"/>
        <w:jc w:val="center"/>
        <w:rPr>
          <w:rStyle w:val="IntenseEmphasis"/>
        </w:rPr>
      </w:pPr>
      <w:r w:rsidRPr="00E02578">
        <w:rPr>
          <w:rStyle w:val="IntenseEmphasis"/>
        </w:rPr>
        <w:t>Router-pt</w:t>
      </w:r>
    </w:p>
    <w:p w14:paraId="63F26D5E" w14:textId="77777777" w:rsidR="005C6572" w:rsidRDefault="005C6572" w:rsidP="00DA0042">
      <w:pPr>
        <w:pStyle w:val="ListParagraph"/>
        <w:rPr>
          <w:sz w:val="24"/>
          <w:szCs w:val="24"/>
        </w:rPr>
      </w:pPr>
    </w:p>
    <w:p w14:paraId="3FCC63F4" w14:textId="2A38095D" w:rsidR="005C6572" w:rsidRDefault="005C6572" w:rsidP="00DA0042">
      <w:pPr>
        <w:pStyle w:val="ListParagraph"/>
        <w:rPr>
          <w:sz w:val="24"/>
          <w:szCs w:val="24"/>
        </w:rPr>
      </w:pPr>
      <w:r>
        <w:rPr>
          <w:sz w:val="24"/>
          <w:szCs w:val="24"/>
        </w:rPr>
        <w:t xml:space="preserve">It contains physical modules </w:t>
      </w:r>
      <w:proofErr w:type="gramStart"/>
      <w:r>
        <w:rPr>
          <w:sz w:val="24"/>
          <w:szCs w:val="24"/>
        </w:rPr>
        <w:t>like :</w:t>
      </w:r>
      <w:proofErr w:type="gramEnd"/>
    </w:p>
    <w:p w14:paraId="25E1A9C3" w14:textId="34A065E6" w:rsidR="005C6572" w:rsidRDefault="00345F3B" w:rsidP="005C6572">
      <w:pPr>
        <w:pStyle w:val="ListParagraph"/>
        <w:numPr>
          <w:ilvl w:val="0"/>
          <w:numId w:val="5"/>
        </w:numPr>
        <w:rPr>
          <w:sz w:val="24"/>
          <w:szCs w:val="24"/>
        </w:rPr>
      </w:pPr>
      <w:r>
        <w:rPr>
          <w:sz w:val="24"/>
          <w:szCs w:val="24"/>
        </w:rPr>
        <w:t>PT-ROUTER-NM-1</w:t>
      </w:r>
      <w:proofErr w:type="gramStart"/>
      <w:r>
        <w:rPr>
          <w:sz w:val="24"/>
          <w:szCs w:val="24"/>
        </w:rPr>
        <w:t>AM</w:t>
      </w:r>
      <w:r w:rsidR="00566FD7">
        <w:rPr>
          <w:sz w:val="24"/>
          <w:szCs w:val="24"/>
        </w:rPr>
        <w:t xml:space="preserve"> :</w:t>
      </w:r>
      <w:proofErr w:type="gramEnd"/>
      <w:r w:rsidR="00566FD7">
        <w:rPr>
          <w:sz w:val="24"/>
          <w:szCs w:val="24"/>
        </w:rPr>
        <w:t xml:space="preserve"> </w:t>
      </w:r>
      <w:r w:rsidR="00566FD7" w:rsidRPr="00566FD7">
        <w:rPr>
          <w:sz w:val="24"/>
          <w:szCs w:val="24"/>
        </w:rPr>
        <w:t xml:space="preserve">The </w:t>
      </w:r>
      <w:r w:rsidR="00566FD7" w:rsidRPr="00566FD7">
        <w:rPr>
          <w:b/>
          <w:bCs/>
          <w:sz w:val="24"/>
          <w:szCs w:val="24"/>
        </w:rPr>
        <w:t>PT-ROUTER-NM-1AM</w:t>
      </w:r>
      <w:r w:rsidR="00566FD7" w:rsidRPr="00566FD7">
        <w:rPr>
          <w:sz w:val="24"/>
          <w:szCs w:val="24"/>
        </w:rPr>
        <w:t xml:space="preserve"> is a </w:t>
      </w:r>
      <w:r w:rsidR="00566FD7" w:rsidRPr="00566FD7">
        <w:rPr>
          <w:b/>
          <w:bCs/>
          <w:sz w:val="24"/>
          <w:szCs w:val="24"/>
        </w:rPr>
        <w:t>network module</w:t>
      </w:r>
      <w:r w:rsidR="00566FD7" w:rsidRPr="00566FD7">
        <w:rPr>
          <w:sz w:val="24"/>
          <w:szCs w:val="24"/>
        </w:rPr>
        <w:t xml:space="preserve"> designed for specific Cisco routers (likely within the </w:t>
      </w:r>
      <w:r w:rsidR="00566FD7" w:rsidRPr="00566FD7">
        <w:rPr>
          <w:b/>
          <w:bCs/>
          <w:sz w:val="24"/>
          <w:szCs w:val="24"/>
        </w:rPr>
        <w:t>Packet Tracer</w:t>
      </w:r>
      <w:r w:rsidR="00566FD7" w:rsidRPr="00566FD7">
        <w:rPr>
          <w:sz w:val="24"/>
          <w:szCs w:val="24"/>
        </w:rPr>
        <w:t xml:space="preserve"> simulation environment or a part of </w:t>
      </w:r>
      <w:r w:rsidR="00566FD7" w:rsidRPr="00566FD7">
        <w:rPr>
          <w:b/>
          <w:bCs/>
          <w:sz w:val="24"/>
          <w:szCs w:val="24"/>
        </w:rPr>
        <w:t>Cisco physical routers</w:t>
      </w:r>
      <w:r w:rsidR="00566FD7" w:rsidRPr="00566FD7">
        <w:rPr>
          <w:sz w:val="24"/>
          <w:szCs w:val="24"/>
        </w:rPr>
        <w:t xml:space="preserve"> used in lab settings).</w:t>
      </w:r>
    </w:p>
    <w:p w14:paraId="1AC34F6F" w14:textId="77777777" w:rsidR="006F7538" w:rsidRDefault="006F7538" w:rsidP="006F7538">
      <w:pPr>
        <w:pStyle w:val="ListParagraph"/>
        <w:rPr>
          <w:sz w:val="24"/>
          <w:szCs w:val="24"/>
        </w:rPr>
      </w:pPr>
    </w:p>
    <w:p w14:paraId="771E005E" w14:textId="6A9A00C8" w:rsidR="00345F3B" w:rsidRDefault="00345F3B" w:rsidP="005C6572">
      <w:pPr>
        <w:pStyle w:val="ListParagraph"/>
        <w:numPr>
          <w:ilvl w:val="0"/>
          <w:numId w:val="5"/>
        </w:numPr>
        <w:rPr>
          <w:sz w:val="24"/>
          <w:szCs w:val="24"/>
        </w:rPr>
      </w:pPr>
      <w:r>
        <w:rPr>
          <w:sz w:val="24"/>
          <w:szCs w:val="24"/>
        </w:rPr>
        <w:t>PT-ROUTER-NM-</w:t>
      </w:r>
      <w:proofErr w:type="gramStart"/>
      <w:r>
        <w:rPr>
          <w:sz w:val="24"/>
          <w:szCs w:val="24"/>
        </w:rPr>
        <w:t>IC</w:t>
      </w:r>
      <w:r w:rsidR="00F233AF">
        <w:rPr>
          <w:sz w:val="24"/>
          <w:szCs w:val="24"/>
        </w:rPr>
        <w:t>E</w:t>
      </w:r>
      <w:r w:rsidR="006F7538">
        <w:rPr>
          <w:sz w:val="24"/>
          <w:szCs w:val="24"/>
        </w:rPr>
        <w:t xml:space="preserve"> :</w:t>
      </w:r>
      <w:proofErr w:type="gramEnd"/>
      <w:r w:rsidR="006F7538">
        <w:rPr>
          <w:sz w:val="24"/>
          <w:szCs w:val="24"/>
        </w:rPr>
        <w:t xml:space="preserve"> </w:t>
      </w:r>
      <w:r w:rsidR="006F7538" w:rsidRPr="006F7538">
        <w:rPr>
          <w:sz w:val="24"/>
          <w:szCs w:val="24"/>
        </w:rPr>
        <w:t xml:space="preserve">The </w:t>
      </w:r>
      <w:r w:rsidR="006F7538" w:rsidRPr="006F7538">
        <w:rPr>
          <w:b/>
          <w:bCs/>
          <w:sz w:val="24"/>
          <w:szCs w:val="24"/>
        </w:rPr>
        <w:t>PT-ROUTER-NM-ICE</w:t>
      </w:r>
      <w:r w:rsidR="006F7538" w:rsidRPr="006F7538">
        <w:rPr>
          <w:sz w:val="24"/>
          <w:szCs w:val="24"/>
        </w:rPr>
        <w:t xml:space="preserve"> is a </w:t>
      </w:r>
      <w:r w:rsidR="006F7538" w:rsidRPr="006F7538">
        <w:rPr>
          <w:b/>
          <w:bCs/>
          <w:sz w:val="24"/>
          <w:szCs w:val="24"/>
        </w:rPr>
        <w:t>network module</w:t>
      </w:r>
      <w:r w:rsidR="006F7538" w:rsidRPr="006F7538">
        <w:rPr>
          <w:sz w:val="24"/>
          <w:szCs w:val="24"/>
        </w:rPr>
        <w:t xml:space="preserve"> designed for use in </w:t>
      </w:r>
      <w:r w:rsidR="006F7538" w:rsidRPr="006F7538">
        <w:rPr>
          <w:b/>
          <w:bCs/>
          <w:sz w:val="24"/>
          <w:szCs w:val="24"/>
        </w:rPr>
        <w:t>Cisco routers</w:t>
      </w:r>
      <w:r w:rsidR="006F7538" w:rsidRPr="006F7538">
        <w:rPr>
          <w:sz w:val="24"/>
          <w:szCs w:val="24"/>
        </w:rPr>
        <w:t xml:space="preserve"> within the </w:t>
      </w:r>
      <w:r w:rsidR="006F7538" w:rsidRPr="006F7538">
        <w:rPr>
          <w:b/>
          <w:bCs/>
          <w:sz w:val="24"/>
          <w:szCs w:val="24"/>
        </w:rPr>
        <w:t>Packet Tracer</w:t>
      </w:r>
      <w:r w:rsidR="006F7538" w:rsidRPr="006F7538">
        <w:rPr>
          <w:sz w:val="24"/>
          <w:szCs w:val="24"/>
        </w:rPr>
        <w:t xml:space="preserve"> simulation environment.</w:t>
      </w:r>
    </w:p>
    <w:p w14:paraId="080F0504" w14:textId="77777777" w:rsidR="006F7538" w:rsidRPr="006F7538" w:rsidRDefault="006F7538" w:rsidP="006F7538">
      <w:pPr>
        <w:pStyle w:val="ListParagraph"/>
        <w:rPr>
          <w:sz w:val="24"/>
          <w:szCs w:val="24"/>
        </w:rPr>
      </w:pPr>
    </w:p>
    <w:p w14:paraId="474A4A3E" w14:textId="77777777" w:rsidR="006F7538" w:rsidRDefault="006F7538" w:rsidP="006F7538">
      <w:pPr>
        <w:pStyle w:val="ListParagraph"/>
        <w:rPr>
          <w:sz w:val="24"/>
          <w:szCs w:val="24"/>
        </w:rPr>
      </w:pPr>
    </w:p>
    <w:p w14:paraId="6F86688B" w14:textId="3B2D4CD9" w:rsidR="00F233AF" w:rsidRDefault="00F233AF" w:rsidP="005C6572">
      <w:pPr>
        <w:pStyle w:val="ListParagraph"/>
        <w:numPr>
          <w:ilvl w:val="0"/>
          <w:numId w:val="5"/>
        </w:numPr>
        <w:rPr>
          <w:sz w:val="24"/>
          <w:szCs w:val="24"/>
        </w:rPr>
      </w:pPr>
      <w:r>
        <w:rPr>
          <w:sz w:val="24"/>
          <w:szCs w:val="24"/>
        </w:rPr>
        <w:t>PT-ROUTER-NM-1</w:t>
      </w:r>
      <w:proofErr w:type="gramStart"/>
      <w:r>
        <w:rPr>
          <w:sz w:val="24"/>
          <w:szCs w:val="24"/>
        </w:rPr>
        <w:t>CFE</w:t>
      </w:r>
      <w:r w:rsidR="006F7538">
        <w:rPr>
          <w:sz w:val="24"/>
          <w:szCs w:val="24"/>
        </w:rPr>
        <w:t xml:space="preserve"> :</w:t>
      </w:r>
      <w:proofErr w:type="gramEnd"/>
      <w:r w:rsidR="006F7538">
        <w:rPr>
          <w:sz w:val="24"/>
          <w:szCs w:val="24"/>
        </w:rPr>
        <w:t xml:space="preserve"> </w:t>
      </w:r>
      <w:r w:rsidR="0094280D" w:rsidRPr="0094280D">
        <w:rPr>
          <w:b/>
          <w:bCs/>
          <w:sz w:val="24"/>
          <w:szCs w:val="24"/>
        </w:rPr>
        <w:t>PT-ROUTER-NM-1CFE</w:t>
      </w:r>
      <w:r w:rsidR="0094280D" w:rsidRPr="0094280D">
        <w:rPr>
          <w:sz w:val="24"/>
          <w:szCs w:val="24"/>
        </w:rPr>
        <w:t xml:space="preserve"> is a </w:t>
      </w:r>
      <w:r w:rsidR="0094280D" w:rsidRPr="0094280D">
        <w:rPr>
          <w:b/>
          <w:bCs/>
          <w:sz w:val="24"/>
          <w:szCs w:val="24"/>
        </w:rPr>
        <w:t>network module</w:t>
      </w:r>
      <w:r w:rsidR="0094280D" w:rsidRPr="0094280D">
        <w:rPr>
          <w:sz w:val="24"/>
          <w:szCs w:val="24"/>
        </w:rPr>
        <w:t xml:space="preserve"> that provides a </w:t>
      </w:r>
      <w:r w:rsidR="0094280D" w:rsidRPr="0094280D">
        <w:rPr>
          <w:b/>
          <w:bCs/>
          <w:sz w:val="24"/>
          <w:szCs w:val="24"/>
        </w:rPr>
        <w:t>Fast Ethernet</w:t>
      </w:r>
      <w:r w:rsidR="0094280D" w:rsidRPr="0094280D">
        <w:rPr>
          <w:sz w:val="24"/>
          <w:szCs w:val="24"/>
        </w:rPr>
        <w:t xml:space="preserve"> (FE) connection in the </w:t>
      </w:r>
      <w:r w:rsidR="0094280D" w:rsidRPr="0094280D">
        <w:rPr>
          <w:b/>
          <w:bCs/>
          <w:sz w:val="24"/>
          <w:szCs w:val="24"/>
        </w:rPr>
        <w:t>Cisco Packet Tracer</w:t>
      </w:r>
      <w:r w:rsidR="0094280D" w:rsidRPr="0094280D">
        <w:rPr>
          <w:sz w:val="24"/>
          <w:szCs w:val="24"/>
        </w:rPr>
        <w:t xml:space="preserve"> simulation tool.</w:t>
      </w:r>
    </w:p>
    <w:p w14:paraId="7CE0862B" w14:textId="77777777" w:rsidR="0094280D" w:rsidRDefault="0094280D" w:rsidP="0094280D">
      <w:pPr>
        <w:pStyle w:val="ListParagraph"/>
        <w:rPr>
          <w:sz w:val="24"/>
          <w:szCs w:val="24"/>
        </w:rPr>
      </w:pPr>
    </w:p>
    <w:p w14:paraId="169EA4FA" w14:textId="021796A9" w:rsidR="00F233AF" w:rsidRDefault="00F233AF" w:rsidP="005C6572">
      <w:pPr>
        <w:pStyle w:val="ListParagraph"/>
        <w:numPr>
          <w:ilvl w:val="0"/>
          <w:numId w:val="5"/>
        </w:numPr>
        <w:rPr>
          <w:sz w:val="24"/>
          <w:szCs w:val="24"/>
        </w:rPr>
      </w:pPr>
      <w:r>
        <w:rPr>
          <w:sz w:val="24"/>
          <w:szCs w:val="24"/>
        </w:rPr>
        <w:t>PT-ROUTER</w:t>
      </w:r>
      <w:r w:rsidR="00F86B86">
        <w:rPr>
          <w:sz w:val="24"/>
          <w:szCs w:val="24"/>
        </w:rPr>
        <w:t>-NM-1</w:t>
      </w:r>
      <w:proofErr w:type="gramStart"/>
      <w:r w:rsidR="00F86B86">
        <w:rPr>
          <w:sz w:val="24"/>
          <w:szCs w:val="24"/>
        </w:rPr>
        <w:t>CGE</w:t>
      </w:r>
      <w:r w:rsidR="004255D4">
        <w:rPr>
          <w:sz w:val="24"/>
          <w:szCs w:val="24"/>
        </w:rPr>
        <w:t xml:space="preserve"> :</w:t>
      </w:r>
      <w:proofErr w:type="gramEnd"/>
      <w:r w:rsidR="004255D4">
        <w:rPr>
          <w:sz w:val="24"/>
          <w:szCs w:val="24"/>
        </w:rPr>
        <w:t xml:space="preserve"> </w:t>
      </w:r>
      <w:r w:rsidR="004255D4" w:rsidRPr="004255D4">
        <w:rPr>
          <w:sz w:val="24"/>
          <w:szCs w:val="24"/>
        </w:rPr>
        <w:t xml:space="preserve">The </w:t>
      </w:r>
      <w:r w:rsidR="004255D4" w:rsidRPr="004255D4">
        <w:rPr>
          <w:b/>
          <w:bCs/>
          <w:sz w:val="24"/>
          <w:szCs w:val="24"/>
        </w:rPr>
        <w:t>PT-ROUTER-NM-1CGE</w:t>
      </w:r>
      <w:r w:rsidR="004255D4" w:rsidRPr="004255D4">
        <w:rPr>
          <w:sz w:val="24"/>
          <w:szCs w:val="24"/>
        </w:rPr>
        <w:t xml:space="preserve"> is a </w:t>
      </w:r>
      <w:r w:rsidR="004255D4" w:rsidRPr="004255D4">
        <w:rPr>
          <w:b/>
          <w:bCs/>
          <w:sz w:val="24"/>
          <w:szCs w:val="24"/>
        </w:rPr>
        <w:t>network module</w:t>
      </w:r>
      <w:r w:rsidR="004255D4" w:rsidRPr="004255D4">
        <w:rPr>
          <w:sz w:val="24"/>
          <w:szCs w:val="24"/>
        </w:rPr>
        <w:t xml:space="preserve"> that provides a </w:t>
      </w:r>
      <w:r w:rsidR="004255D4" w:rsidRPr="004255D4">
        <w:rPr>
          <w:b/>
          <w:bCs/>
          <w:sz w:val="24"/>
          <w:szCs w:val="24"/>
        </w:rPr>
        <w:t>Gigabit Ethernet (GigE)</w:t>
      </w:r>
      <w:r w:rsidR="004255D4" w:rsidRPr="004255D4">
        <w:rPr>
          <w:sz w:val="24"/>
          <w:szCs w:val="24"/>
        </w:rPr>
        <w:t xml:space="preserve"> port to a router in the </w:t>
      </w:r>
      <w:r w:rsidR="004255D4" w:rsidRPr="004255D4">
        <w:rPr>
          <w:b/>
          <w:bCs/>
          <w:sz w:val="24"/>
          <w:szCs w:val="24"/>
        </w:rPr>
        <w:t>Cisco Packet Tracer</w:t>
      </w:r>
      <w:r w:rsidR="004255D4" w:rsidRPr="004255D4">
        <w:rPr>
          <w:sz w:val="24"/>
          <w:szCs w:val="24"/>
        </w:rPr>
        <w:t xml:space="preserve"> environment.</w:t>
      </w:r>
    </w:p>
    <w:p w14:paraId="1FB1BDC9" w14:textId="77777777" w:rsidR="004255D4" w:rsidRPr="004255D4" w:rsidRDefault="004255D4" w:rsidP="004255D4">
      <w:pPr>
        <w:pStyle w:val="ListParagraph"/>
        <w:rPr>
          <w:sz w:val="24"/>
          <w:szCs w:val="24"/>
        </w:rPr>
      </w:pPr>
    </w:p>
    <w:p w14:paraId="5A8AF3A4" w14:textId="77777777" w:rsidR="004255D4" w:rsidRDefault="004255D4" w:rsidP="004255D4">
      <w:pPr>
        <w:pStyle w:val="ListParagraph"/>
        <w:rPr>
          <w:sz w:val="24"/>
          <w:szCs w:val="24"/>
        </w:rPr>
      </w:pPr>
    </w:p>
    <w:p w14:paraId="23918C87" w14:textId="50BE6109" w:rsidR="00F86B86" w:rsidRDefault="00F86B86" w:rsidP="005C6572">
      <w:pPr>
        <w:pStyle w:val="ListParagraph"/>
        <w:numPr>
          <w:ilvl w:val="0"/>
          <w:numId w:val="5"/>
        </w:numPr>
        <w:rPr>
          <w:sz w:val="24"/>
          <w:szCs w:val="24"/>
        </w:rPr>
      </w:pPr>
      <w:r>
        <w:rPr>
          <w:sz w:val="24"/>
          <w:szCs w:val="24"/>
        </w:rPr>
        <w:t>PT-ROUTER-NM-1FFE</w:t>
      </w:r>
    </w:p>
    <w:p w14:paraId="5C643988" w14:textId="68133E35" w:rsidR="00F86B86" w:rsidRDefault="00F86B86" w:rsidP="005C6572">
      <w:pPr>
        <w:pStyle w:val="ListParagraph"/>
        <w:numPr>
          <w:ilvl w:val="0"/>
          <w:numId w:val="5"/>
        </w:numPr>
        <w:rPr>
          <w:sz w:val="24"/>
          <w:szCs w:val="24"/>
        </w:rPr>
      </w:pPr>
      <w:r>
        <w:rPr>
          <w:sz w:val="24"/>
          <w:szCs w:val="24"/>
        </w:rPr>
        <w:t>PT-ROUTER</w:t>
      </w:r>
      <w:r w:rsidR="005565BE">
        <w:rPr>
          <w:sz w:val="24"/>
          <w:szCs w:val="24"/>
        </w:rPr>
        <w:t>-NM-1FGE</w:t>
      </w:r>
    </w:p>
    <w:p w14:paraId="3A78BFA7" w14:textId="14850A14" w:rsidR="005565BE" w:rsidRDefault="005565BE" w:rsidP="005C6572">
      <w:pPr>
        <w:pStyle w:val="ListParagraph"/>
        <w:numPr>
          <w:ilvl w:val="0"/>
          <w:numId w:val="5"/>
        </w:numPr>
        <w:rPr>
          <w:sz w:val="24"/>
          <w:szCs w:val="24"/>
        </w:rPr>
      </w:pPr>
      <w:r>
        <w:rPr>
          <w:sz w:val="24"/>
          <w:szCs w:val="24"/>
        </w:rPr>
        <w:t>PT-ROUTER-NM-1S</w:t>
      </w:r>
    </w:p>
    <w:p w14:paraId="103F41C4" w14:textId="756B0036" w:rsidR="005565BE" w:rsidRDefault="005565BE" w:rsidP="005C6572">
      <w:pPr>
        <w:pStyle w:val="ListParagraph"/>
        <w:numPr>
          <w:ilvl w:val="0"/>
          <w:numId w:val="5"/>
        </w:numPr>
        <w:rPr>
          <w:sz w:val="24"/>
          <w:szCs w:val="24"/>
        </w:rPr>
      </w:pPr>
      <w:r>
        <w:rPr>
          <w:sz w:val="24"/>
          <w:szCs w:val="24"/>
        </w:rPr>
        <w:t>PT-ROUTER-</w:t>
      </w:r>
      <w:r w:rsidR="00423A54">
        <w:rPr>
          <w:sz w:val="24"/>
          <w:szCs w:val="24"/>
        </w:rPr>
        <w:t>NM-1SS</w:t>
      </w:r>
    </w:p>
    <w:p w14:paraId="14DE4A3B" w14:textId="155D5E09" w:rsidR="003E7E11" w:rsidRDefault="00423A54" w:rsidP="00191195">
      <w:pPr>
        <w:pStyle w:val="ListParagraph"/>
        <w:numPr>
          <w:ilvl w:val="0"/>
          <w:numId w:val="5"/>
        </w:numPr>
        <w:rPr>
          <w:sz w:val="24"/>
          <w:szCs w:val="24"/>
        </w:rPr>
      </w:pPr>
      <w:r>
        <w:rPr>
          <w:sz w:val="24"/>
          <w:szCs w:val="24"/>
        </w:rPr>
        <w:t>PT-ROUTER-NM-COVER</w:t>
      </w:r>
    </w:p>
    <w:p w14:paraId="5C2DD625" w14:textId="77777777" w:rsidR="00191195" w:rsidRPr="00191195" w:rsidRDefault="00191195" w:rsidP="00191195">
      <w:pPr>
        <w:pStyle w:val="ListParagraph"/>
        <w:rPr>
          <w:sz w:val="24"/>
          <w:szCs w:val="24"/>
        </w:rPr>
      </w:pPr>
    </w:p>
    <w:p w14:paraId="163D9B76" w14:textId="5F693E53" w:rsidR="00423A54" w:rsidRDefault="00423A54" w:rsidP="00423A54">
      <w:pPr>
        <w:pStyle w:val="ListParagraph"/>
        <w:rPr>
          <w:sz w:val="24"/>
          <w:szCs w:val="24"/>
        </w:rPr>
      </w:pPr>
      <w:r>
        <w:rPr>
          <w:sz w:val="24"/>
          <w:szCs w:val="24"/>
        </w:rPr>
        <w:t xml:space="preserve">It’s </w:t>
      </w:r>
      <w:proofErr w:type="gramStart"/>
      <w:r>
        <w:rPr>
          <w:sz w:val="24"/>
          <w:szCs w:val="24"/>
        </w:rPr>
        <w:t>CONFIG :</w:t>
      </w:r>
      <w:proofErr w:type="gramEnd"/>
    </w:p>
    <w:p w14:paraId="16AAE664" w14:textId="6C649144" w:rsidR="00423A54" w:rsidRDefault="00423A54" w:rsidP="00423A54">
      <w:pPr>
        <w:pStyle w:val="ListParagraph"/>
        <w:numPr>
          <w:ilvl w:val="0"/>
          <w:numId w:val="5"/>
        </w:numPr>
        <w:rPr>
          <w:sz w:val="24"/>
          <w:szCs w:val="24"/>
        </w:rPr>
      </w:pPr>
      <w:proofErr w:type="gramStart"/>
      <w:r>
        <w:rPr>
          <w:sz w:val="24"/>
          <w:szCs w:val="24"/>
        </w:rPr>
        <w:t>GLOBAL :</w:t>
      </w:r>
      <w:proofErr w:type="gramEnd"/>
    </w:p>
    <w:p w14:paraId="6A29BCC5" w14:textId="4EC92206" w:rsidR="00423A54" w:rsidRDefault="00423A54" w:rsidP="00423A54">
      <w:pPr>
        <w:pStyle w:val="ListParagraph"/>
        <w:numPr>
          <w:ilvl w:val="0"/>
          <w:numId w:val="24"/>
        </w:numPr>
        <w:rPr>
          <w:sz w:val="24"/>
          <w:szCs w:val="24"/>
        </w:rPr>
      </w:pPr>
      <w:r>
        <w:rPr>
          <w:sz w:val="24"/>
          <w:szCs w:val="24"/>
        </w:rPr>
        <w:t xml:space="preserve">Settings </w:t>
      </w:r>
    </w:p>
    <w:p w14:paraId="324FBAF4" w14:textId="50E1EDBF" w:rsidR="00423A54" w:rsidRDefault="00423A54" w:rsidP="00423A54">
      <w:pPr>
        <w:pStyle w:val="ListParagraph"/>
        <w:numPr>
          <w:ilvl w:val="0"/>
          <w:numId w:val="24"/>
        </w:numPr>
        <w:rPr>
          <w:sz w:val="24"/>
          <w:szCs w:val="24"/>
        </w:rPr>
      </w:pPr>
      <w:r>
        <w:rPr>
          <w:sz w:val="24"/>
          <w:szCs w:val="24"/>
        </w:rPr>
        <w:t>Algorithm settings</w:t>
      </w:r>
    </w:p>
    <w:p w14:paraId="41394F96" w14:textId="1FCE4761" w:rsidR="00423A54" w:rsidRDefault="00423A54" w:rsidP="00423A54">
      <w:pPr>
        <w:pStyle w:val="ListParagraph"/>
        <w:numPr>
          <w:ilvl w:val="0"/>
          <w:numId w:val="5"/>
        </w:numPr>
        <w:rPr>
          <w:sz w:val="24"/>
          <w:szCs w:val="24"/>
        </w:rPr>
      </w:pPr>
      <w:proofErr w:type="gramStart"/>
      <w:r>
        <w:rPr>
          <w:sz w:val="24"/>
          <w:szCs w:val="24"/>
        </w:rPr>
        <w:lastRenderedPageBreak/>
        <w:t>ROUTING :</w:t>
      </w:r>
      <w:proofErr w:type="gramEnd"/>
    </w:p>
    <w:p w14:paraId="3FEA9463" w14:textId="3CD1635A" w:rsidR="00423A54" w:rsidRDefault="00423A54" w:rsidP="00423A54">
      <w:pPr>
        <w:pStyle w:val="ListParagraph"/>
        <w:numPr>
          <w:ilvl w:val="0"/>
          <w:numId w:val="25"/>
        </w:numPr>
        <w:rPr>
          <w:sz w:val="24"/>
          <w:szCs w:val="24"/>
        </w:rPr>
      </w:pPr>
      <w:r>
        <w:rPr>
          <w:sz w:val="24"/>
          <w:szCs w:val="24"/>
        </w:rPr>
        <w:t>Static</w:t>
      </w:r>
    </w:p>
    <w:p w14:paraId="20AB470F" w14:textId="0D4D126B" w:rsidR="00423A54" w:rsidRDefault="00423A54" w:rsidP="00423A54">
      <w:pPr>
        <w:pStyle w:val="ListParagraph"/>
        <w:numPr>
          <w:ilvl w:val="0"/>
          <w:numId w:val="25"/>
        </w:numPr>
        <w:rPr>
          <w:sz w:val="24"/>
          <w:szCs w:val="24"/>
        </w:rPr>
      </w:pPr>
      <w:r>
        <w:rPr>
          <w:sz w:val="24"/>
          <w:szCs w:val="24"/>
        </w:rPr>
        <w:t>RIP</w:t>
      </w:r>
    </w:p>
    <w:p w14:paraId="7CEF4522" w14:textId="712109AA" w:rsidR="00423A54" w:rsidRDefault="00423A54" w:rsidP="00423A54">
      <w:pPr>
        <w:pStyle w:val="ListParagraph"/>
        <w:numPr>
          <w:ilvl w:val="0"/>
          <w:numId w:val="5"/>
        </w:numPr>
        <w:rPr>
          <w:sz w:val="24"/>
          <w:szCs w:val="24"/>
        </w:rPr>
      </w:pPr>
      <w:proofErr w:type="gramStart"/>
      <w:r>
        <w:rPr>
          <w:sz w:val="24"/>
          <w:szCs w:val="24"/>
        </w:rPr>
        <w:t>INTERFACE :</w:t>
      </w:r>
      <w:proofErr w:type="gramEnd"/>
    </w:p>
    <w:p w14:paraId="18699B23" w14:textId="73550911" w:rsidR="00423A54" w:rsidRDefault="00423A54" w:rsidP="00423A54">
      <w:pPr>
        <w:pStyle w:val="ListParagraph"/>
        <w:numPr>
          <w:ilvl w:val="0"/>
          <w:numId w:val="26"/>
        </w:numPr>
        <w:rPr>
          <w:sz w:val="24"/>
          <w:szCs w:val="24"/>
        </w:rPr>
      </w:pPr>
      <w:r>
        <w:rPr>
          <w:sz w:val="24"/>
          <w:szCs w:val="24"/>
        </w:rPr>
        <w:t>FastEthernet0/0</w:t>
      </w:r>
    </w:p>
    <w:p w14:paraId="3BCC0C5E" w14:textId="243087BE" w:rsidR="00423A54" w:rsidRDefault="00423A54" w:rsidP="00423A54">
      <w:pPr>
        <w:pStyle w:val="ListParagraph"/>
        <w:numPr>
          <w:ilvl w:val="0"/>
          <w:numId w:val="26"/>
        </w:numPr>
        <w:rPr>
          <w:sz w:val="24"/>
          <w:szCs w:val="24"/>
        </w:rPr>
      </w:pPr>
      <w:r>
        <w:rPr>
          <w:sz w:val="24"/>
          <w:szCs w:val="24"/>
        </w:rPr>
        <w:t>FastEthernet1/0</w:t>
      </w:r>
    </w:p>
    <w:p w14:paraId="6C8A39B6" w14:textId="58D41C97" w:rsidR="00423A54" w:rsidRDefault="00423A54" w:rsidP="00423A54">
      <w:pPr>
        <w:pStyle w:val="ListParagraph"/>
        <w:numPr>
          <w:ilvl w:val="0"/>
          <w:numId w:val="26"/>
        </w:numPr>
        <w:rPr>
          <w:sz w:val="24"/>
          <w:szCs w:val="24"/>
        </w:rPr>
      </w:pPr>
      <w:r>
        <w:rPr>
          <w:sz w:val="24"/>
          <w:szCs w:val="24"/>
        </w:rPr>
        <w:t>Serial2/0</w:t>
      </w:r>
    </w:p>
    <w:p w14:paraId="7BFC5612" w14:textId="255C46A1" w:rsidR="00423A54" w:rsidRDefault="00423A54" w:rsidP="00423A54">
      <w:pPr>
        <w:pStyle w:val="ListParagraph"/>
        <w:numPr>
          <w:ilvl w:val="0"/>
          <w:numId w:val="26"/>
        </w:numPr>
        <w:rPr>
          <w:sz w:val="24"/>
          <w:szCs w:val="24"/>
        </w:rPr>
      </w:pPr>
      <w:r>
        <w:rPr>
          <w:sz w:val="24"/>
          <w:szCs w:val="24"/>
        </w:rPr>
        <w:t>Serial3/0</w:t>
      </w:r>
    </w:p>
    <w:p w14:paraId="76DB46A4" w14:textId="1CCF7FBD" w:rsidR="00423A54" w:rsidRDefault="00423A54" w:rsidP="00423A54">
      <w:pPr>
        <w:pStyle w:val="ListParagraph"/>
        <w:numPr>
          <w:ilvl w:val="0"/>
          <w:numId w:val="26"/>
        </w:numPr>
        <w:rPr>
          <w:sz w:val="24"/>
          <w:szCs w:val="24"/>
        </w:rPr>
      </w:pPr>
      <w:r>
        <w:rPr>
          <w:sz w:val="24"/>
          <w:szCs w:val="24"/>
        </w:rPr>
        <w:t>FastEthern</w:t>
      </w:r>
      <w:r w:rsidR="003A3EBB">
        <w:rPr>
          <w:sz w:val="24"/>
          <w:szCs w:val="24"/>
        </w:rPr>
        <w:t>et4/0</w:t>
      </w:r>
    </w:p>
    <w:p w14:paraId="221A836A" w14:textId="76861F18" w:rsidR="003A3EBB" w:rsidRDefault="003A3EBB" w:rsidP="00423A54">
      <w:pPr>
        <w:pStyle w:val="ListParagraph"/>
        <w:numPr>
          <w:ilvl w:val="0"/>
          <w:numId w:val="26"/>
        </w:numPr>
        <w:rPr>
          <w:sz w:val="24"/>
          <w:szCs w:val="24"/>
        </w:rPr>
      </w:pPr>
      <w:r>
        <w:rPr>
          <w:sz w:val="24"/>
          <w:szCs w:val="24"/>
        </w:rPr>
        <w:t>FastEther</w:t>
      </w:r>
      <w:r w:rsidR="0049731F">
        <w:rPr>
          <w:sz w:val="24"/>
          <w:szCs w:val="24"/>
        </w:rPr>
        <w:t>net5/0</w:t>
      </w:r>
    </w:p>
    <w:p w14:paraId="19695BF8" w14:textId="54E0F417" w:rsidR="0049731F" w:rsidRDefault="0049731F" w:rsidP="0049731F">
      <w:pPr>
        <w:pStyle w:val="ListParagraph"/>
        <w:ind w:left="1080"/>
        <w:rPr>
          <w:sz w:val="24"/>
          <w:szCs w:val="24"/>
        </w:rPr>
      </w:pPr>
    </w:p>
    <w:p w14:paraId="3ADD3FAF" w14:textId="2755AD92" w:rsidR="00B63472" w:rsidRDefault="001A0F2E" w:rsidP="00FA5F6E">
      <w:pPr>
        <w:pStyle w:val="ListParagraph"/>
        <w:numPr>
          <w:ilvl w:val="0"/>
          <w:numId w:val="5"/>
        </w:numPr>
        <w:rPr>
          <w:sz w:val="24"/>
          <w:szCs w:val="24"/>
        </w:rPr>
      </w:pPr>
      <w:r>
        <w:rPr>
          <w:sz w:val="24"/>
          <w:szCs w:val="24"/>
        </w:rPr>
        <w:t>P</w:t>
      </w:r>
      <w:r w:rsidR="00B63472">
        <w:rPr>
          <w:sz w:val="24"/>
          <w:szCs w:val="24"/>
        </w:rPr>
        <w:t>ro</w:t>
      </w:r>
      <w:r>
        <w:rPr>
          <w:sz w:val="24"/>
          <w:szCs w:val="24"/>
        </w:rPr>
        <w:t xml:space="preserve">cessor board ID PT0123 </w:t>
      </w:r>
    </w:p>
    <w:p w14:paraId="6E190275" w14:textId="77777777" w:rsidR="00FA5F6E" w:rsidRDefault="00FA5F6E" w:rsidP="00FA5F6E">
      <w:pPr>
        <w:pStyle w:val="ListParagraph"/>
        <w:numPr>
          <w:ilvl w:val="0"/>
          <w:numId w:val="5"/>
        </w:numPr>
        <w:rPr>
          <w:sz w:val="24"/>
          <w:szCs w:val="24"/>
        </w:rPr>
      </w:pPr>
      <w:r>
        <w:rPr>
          <w:sz w:val="24"/>
          <w:szCs w:val="24"/>
        </w:rPr>
        <w:t>PT2005 processor: part number 1, mask 01</w:t>
      </w:r>
    </w:p>
    <w:p w14:paraId="15FA74E3" w14:textId="77777777" w:rsidR="00FA5F6E" w:rsidRDefault="00FA5F6E" w:rsidP="00FA5F6E">
      <w:pPr>
        <w:pStyle w:val="ListParagraph"/>
        <w:numPr>
          <w:ilvl w:val="0"/>
          <w:numId w:val="5"/>
        </w:numPr>
        <w:rPr>
          <w:sz w:val="24"/>
          <w:szCs w:val="24"/>
        </w:rPr>
      </w:pPr>
      <w:r>
        <w:rPr>
          <w:sz w:val="24"/>
          <w:szCs w:val="24"/>
        </w:rPr>
        <w:t>32k bytes of non-volatile config memory</w:t>
      </w:r>
    </w:p>
    <w:p w14:paraId="42E143F4" w14:textId="77777777" w:rsidR="00FA5F6E" w:rsidRDefault="00FA5F6E" w:rsidP="00FA5F6E">
      <w:pPr>
        <w:pStyle w:val="ListParagraph"/>
        <w:numPr>
          <w:ilvl w:val="0"/>
          <w:numId w:val="5"/>
        </w:numPr>
        <w:rPr>
          <w:sz w:val="24"/>
          <w:szCs w:val="24"/>
        </w:rPr>
      </w:pPr>
      <w:r>
        <w:rPr>
          <w:sz w:val="24"/>
          <w:szCs w:val="24"/>
        </w:rPr>
        <w:t xml:space="preserve">63488K bytes of ATA CompactFlash </w:t>
      </w:r>
    </w:p>
    <w:p w14:paraId="1D8C4572" w14:textId="77777777" w:rsidR="00B54147" w:rsidRPr="00FA5F6E" w:rsidRDefault="00B54147" w:rsidP="00FA5F6E">
      <w:pPr>
        <w:pStyle w:val="ListParagraph"/>
        <w:rPr>
          <w:sz w:val="24"/>
          <w:szCs w:val="24"/>
        </w:rPr>
      </w:pPr>
    </w:p>
    <w:p w14:paraId="7DD2280C" w14:textId="77777777" w:rsidR="00FA5F6E" w:rsidRPr="000F1728" w:rsidRDefault="00FA5F6E" w:rsidP="00FA5F6E">
      <w:pPr>
        <w:pStyle w:val="ListParagraph"/>
        <w:rPr>
          <w:sz w:val="24"/>
          <w:szCs w:val="24"/>
        </w:rPr>
      </w:pPr>
      <w:r w:rsidRPr="000F1728">
        <w:rPr>
          <w:sz w:val="24"/>
          <w:szCs w:val="24"/>
        </w:rPr>
        <w:t>ATTRIBUTES:</w:t>
      </w:r>
    </w:p>
    <w:p w14:paraId="0257432F" w14:textId="77777777" w:rsidR="00FA5F6E" w:rsidRPr="000F1728" w:rsidRDefault="00FA5F6E" w:rsidP="00FA5F6E">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r>
        <w:rPr>
          <w:sz w:val="24"/>
          <w:szCs w:val="24"/>
        </w:rPr>
        <w:t>0</w:t>
      </w:r>
    </w:p>
    <w:p w14:paraId="68B90810" w14:textId="2685D687" w:rsidR="00FA5F6E" w:rsidRPr="000F1728" w:rsidRDefault="00FA5F6E" w:rsidP="00FA5F6E">
      <w:pPr>
        <w:pStyle w:val="ListParagraph"/>
        <w:rPr>
          <w:sz w:val="24"/>
          <w:szCs w:val="24"/>
        </w:rPr>
      </w:pPr>
      <w:r w:rsidRPr="000F1728">
        <w:rPr>
          <w:sz w:val="24"/>
          <w:szCs w:val="24"/>
        </w:rPr>
        <w:t>2.</w:t>
      </w:r>
      <w:r w:rsidRPr="000F1728">
        <w:rPr>
          <w:sz w:val="24"/>
          <w:szCs w:val="24"/>
        </w:rPr>
        <w:tab/>
        <w:t xml:space="preserve">COST - </w:t>
      </w:r>
      <w:r w:rsidR="0096682B">
        <w:rPr>
          <w:sz w:val="24"/>
          <w:szCs w:val="24"/>
        </w:rPr>
        <w:t>1</w:t>
      </w:r>
      <w:r>
        <w:rPr>
          <w:sz w:val="24"/>
          <w:szCs w:val="24"/>
        </w:rPr>
        <w:t>50</w:t>
      </w:r>
    </w:p>
    <w:p w14:paraId="1D772B2E" w14:textId="080C2C62" w:rsidR="00FA5F6E" w:rsidRPr="000F1728" w:rsidRDefault="00FA5F6E" w:rsidP="00FA5F6E">
      <w:pPr>
        <w:pStyle w:val="ListParagraph"/>
        <w:rPr>
          <w:sz w:val="24"/>
          <w:szCs w:val="24"/>
        </w:rPr>
      </w:pPr>
      <w:r w:rsidRPr="000F1728">
        <w:rPr>
          <w:sz w:val="24"/>
          <w:szCs w:val="24"/>
        </w:rPr>
        <w:t>3.</w:t>
      </w:r>
      <w:r w:rsidRPr="000F1728">
        <w:rPr>
          <w:sz w:val="24"/>
          <w:szCs w:val="24"/>
        </w:rPr>
        <w:tab/>
        <w:t xml:space="preserve">POWER SOURCE - </w:t>
      </w:r>
      <w:r w:rsidR="0096682B">
        <w:rPr>
          <w:sz w:val="24"/>
          <w:szCs w:val="24"/>
        </w:rPr>
        <w:t>0</w:t>
      </w:r>
    </w:p>
    <w:p w14:paraId="7FC03443" w14:textId="77777777" w:rsidR="00FA5F6E" w:rsidRPr="00EF57FE" w:rsidRDefault="00FA5F6E" w:rsidP="00FA5F6E">
      <w:pPr>
        <w:pStyle w:val="ListParagraph"/>
        <w:rPr>
          <w:sz w:val="24"/>
          <w:szCs w:val="24"/>
        </w:rPr>
      </w:pPr>
      <w:r w:rsidRPr="000F1728">
        <w:rPr>
          <w:sz w:val="24"/>
          <w:szCs w:val="24"/>
        </w:rPr>
        <w:t>4.</w:t>
      </w:r>
      <w:r w:rsidRPr="000F1728">
        <w:rPr>
          <w:sz w:val="24"/>
          <w:szCs w:val="24"/>
        </w:rPr>
        <w:tab/>
        <w:t xml:space="preserve">RACK UNITS </w:t>
      </w:r>
      <w:r>
        <w:rPr>
          <w:sz w:val="24"/>
          <w:szCs w:val="24"/>
        </w:rPr>
        <w:t>–</w:t>
      </w:r>
      <w:r w:rsidRPr="000F1728">
        <w:rPr>
          <w:sz w:val="24"/>
          <w:szCs w:val="24"/>
        </w:rPr>
        <w:t xml:space="preserve"> </w:t>
      </w:r>
      <w:r>
        <w:rPr>
          <w:sz w:val="24"/>
          <w:szCs w:val="24"/>
        </w:rPr>
        <w:t>2</w:t>
      </w:r>
    </w:p>
    <w:p w14:paraId="0BA1E328" w14:textId="0228B713" w:rsidR="00FA5F6E" w:rsidRDefault="00FA5F6E" w:rsidP="00FA5F6E">
      <w:pPr>
        <w:pStyle w:val="ListParagraph"/>
        <w:rPr>
          <w:sz w:val="24"/>
          <w:szCs w:val="24"/>
        </w:rPr>
      </w:pPr>
      <w:r w:rsidRPr="000F1728">
        <w:rPr>
          <w:sz w:val="24"/>
          <w:szCs w:val="24"/>
        </w:rPr>
        <w:t>5.</w:t>
      </w:r>
      <w:r w:rsidRPr="000F1728">
        <w:rPr>
          <w:sz w:val="24"/>
          <w:szCs w:val="24"/>
        </w:rPr>
        <w:tab/>
        <w:t xml:space="preserve">WATTAGE – </w:t>
      </w:r>
      <w:r w:rsidR="0096682B">
        <w:rPr>
          <w:sz w:val="24"/>
          <w:szCs w:val="24"/>
        </w:rPr>
        <w:t>3</w:t>
      </w:r>
      <w:r>
        <w:rPr>
          <w:sz w:val="24"/>
          <w:szCs w:val="24"/>
        </w:rPr>
        <w:t>5</w:t>
      </w:r>
    </w:p>
    <w:p w14:paraId="5C942FE6" w14:textId="77777777" w:rsidR="00FA5F6E" w:rsidRPr="00921467" w:rsidRDefault="00FA5F6E" w:rsidP="00FA5F6E">
      <w:pPr>
        <w:pStyle w:val="ListParagraph"/>
        <w:rPr>
          <w:sz w:val="24"/>
          <w:szCs w:val="24"/>
        </w:rPr>
      </w:pPr>
    </w:p>
    <w:p w14:paraId="4C507C68" w14:textId="77777777" w:rsidR="00E62A62" w:rsidRPr="00E62A62" w:rsidRDefault="00E62A62" w:rsidP="00E62A62">
      <w:pPr>
        <w:ind w:left="720"/>
        <w:rPr>
          <w:sz w:val="24"/>
          <w:szCs w:val="24"/>
        </w:rPr>
      </w:pPr>
    </w:p>
    <w:p w14:paraId="527BFE50" w14:textId="77777777" w:rsidR="006B1FE6" w:rsidRPr="00231C57" w:rsidRDefault="006B1FE6" w:rsidP="006B1FE6">
      <w:pPr>
        <w:pStyle w:val="ListParagraph"/>
        <w:ind w:left="1080"/>
        <w:rPr>
          <w:sz w:val="24"/>
          <w:szCs w:val="24"/>
        </w:rPr>
      </w:pPr>
    </w:p>
    <w:p w14:paraId="224E65DC" w14:textId="4DA9DB1A" w:rsidR="006B1FE6" w:rsidRPr="00E02578" w:rsidRDefault="003E7E11" w:rsidP="00E02578">
      <w:pPr>
        <w:pStyle w:val="Heading1"/>
        <w:jc w:val="center"/>
        <w:rPr>
          <w:rStyle w:val="IntenseEmphasis"/>
        </w:rPr>
      </w:pPr>
      <w:r w:rsidRPr="00E02578">
        <w:rPr>
          <w:rStyle w:val="IntenseEmphasis"/>
        </w:rPr>
        <w:t>Router-PT-EMPTY</w:t>
      </w:r>
    </w:p>
    <w:p w14:paraId="356D3758" w14:textId="77777777" w:rsidR="003E7E11" w:rsidRDefault="003E7E11" w:rsidP="006B1FE6">
      <w:pPr>
        <w:rPr>
          <w:sz w:val="24"/>
          <w:szCs w:val="24"/>
        </w:rPr>
      </w:pPr>
    </w:p>
    <w:p w14:paraId="5AEAE9D5" w14:textId="34CD8987" w:rsidR="003E7E11" w:rsidRDefault="003E7E11" w:rsidP="006B1FE6">
      <w:pPr>
        <w:rPr>
          <w:sz w:val="24"/>
          <w:szCs w:val="24"/>
        </w:rPr>
      </w:pPr>
      <w:r>
        <w:rPr>
          <w:sz w:val="24"/>
          <w:szCs w:val="24"/>
        </w:rPr>
        <w:t xml:space="preserve">It contains physical modules </w:t>
      </w:r>
      <w:proofErr w:type="gramStart"/>
      <w:r>
        <w:rPr>
          <w:sz w:val="24"/>
          <w:szCs w:val="24"/>
        </w:rPr>
        <w:t>like :</w:t>
      </w:r>
      <w:proofErr w:type="gramEnd"/>
    </w:p>
    <w:p w14:paraId="53EF3140" w14:textId="28E25C64" w:rsidR="003E7E11" w:rsidRDefault="003E7E11" w:rsidP="003E7E11">
      <w:pPr>
        <w:pStyle w:val="ListParagraph"/>
        <w:numPr>
          <w:ilvl w:val="0"/>
          <w:numId w:val="5"/>
        </w:numPr>
        <w:rPr>
          <w:sz w:val="24"/>
          <w:szCs w:val="24"/>
        </w:rPr>
      </w:pPr>
      <w:r>
        <w:rPr>
          <w:sz w:val="24"/>
          <w:szCs w:val="24"/>
        </w:rPr>
        <w:t>PT-ROUTER-NM-1</w:t>
      </w:r>
      <w:proofErr w:type="gramStart"/>
      <w:r>
        <w:rPr>
          <w:sz w:val="24"/>
          <w:szCs w:val="24"/>
        </w:rPr>
        <w:t>AM</w:t>
      </w:r>
      <w:r w:rsidR="00842811">
        <w:rPr>
          <w:sz w:val="24"/>
          <w:szCs w:val="24"/>
        </w:rPr>
        <w:t xml:space="preserve"> :</w:t>
      </w:r>
      <w:proofErr w:type="gramEnd"/>
      <w:r w:rsidR="00842811">
        <w:rPr>
          <w:sz w:val="24"/>
          <w:szCs w:val="24"/>
        </w:rPr>
        <w:t xml:space="preserve"> </w:t>
      </w:r>
      <w:r w:rsidR="00842811" w:rsidRPr="00842811">
        <w:rPr>
          <w:sz w:val="24"/>
          <w:szCs w:val="24"/>
        </w:rPr>
        <w:t xml:space="preserve">This module likely refers to an </w:t>
      </w:r>
      <w:r w:rsidR="00842811" w:rsidRPr="00842811">
        <w:rPr>
          <w:b/>
          <w:bCs/>
          <w:sz w:val="24"/>
          <w:szCs w:val="24"/>
        </w:rPr>
        <w:t>interface module</w:t>
      </w:r>
      <w:r w:rsidR="00842811" w:rsidRPr="00842811">
        <w:rPr>
          <w:sz w:val="24"/>
          <w:szCs w:val="24"/>
        </w:rPr>
        <w:t xml:space="preserve"> that adds an </w:t>
      </w:r>
      <w:r w:rsidR="00842811" w:rsidRPr="00842811">
        <w:rPr>
          <w:b/>
          <w:bCs/>
          <w:sz w:val="24"/>
          <w:szCs w:val="24"/>
        </w:rPr>
        <w:t>Ethernet</w:t>
      </w:r>
      <w:r w:rsidR="00842811" w:rsidRPr="00842811">
        <w:rPr>
          <w:sz w:val="24"/>
          <w:szCs w:val="24"/>
        </w:rPr>
        <w:t xml:space="preserve"> or </w:t>
      </w:r>
      <w:r w:rsidR="00842811" w:rsidRPr="00842811">
        <w:rPr>
          <w:b/>
          <w:bCs/>
          <w:sz w:val="24"/>
          <w:szCs w:val="24"/>
        </w:rPr>
        <w:t>other network ports</w:t>
      </w:r>
      <w:r w:rsidR="00842811" w:rsidRPr="00842811">
        <w:rPr>
          <w:sz w:val="24"/>
          <w:szCs w:val="24"/>
        </w:rPr>
        <w:t xml:space="preserve"> to a router in the </w:t>
      </w:r>
      <w:r w:rsidR="00842811" w:rsidRPr="00842811">
        <w:rPr>
          <w:b/>
          <w:bCs/>
          <w:sz w:val="24"/>
          <w:szCs w:val="24"/>
        </w:rPr>
        <w:t>Cisco Packet Tracer</w:t>
      </w:r>
      <w:r w:rsidR="00842811" w:rsidRPr="00842811">
        <w:rPr>
          <w:sz w:val="24"/>
          <w:szCs w:val="24"/>
        </w:rPr>
        <w:t xml:space="preserve"> simulation.</w:t>
      </w:r>
    </w:p>
    <w:p w14:paraId="4832CAAF" w14:textId="77777777" w:rsidR="00842811" w:rsidRDefault="00842811" w:rsidP="00842811">
      <w:pPr>
        <w:pStyle w:val="ListParagraph"/>
        <w:rPr>
          <w:sz w:val="24"/>
          <w:szCs w:val="24"/>
        </w:rPr>
      </w:pPr>
    </w:p>
    <w:p w14:paraId="1A4135B3" w14:textId="5935AC45" w:rsidR="003E7E11" w:rsidRDefault="003E7E11" w:rsidP="003E7E11">
      <w:pPr>
        <w:pStyle w:val="ListParagraph"/>
        <w:numPr>
          <w:ilvl w:val="0"/>
          <w:numId w:val="5"/>
        </w:numPr>
        <w:rPr>
          <w:sz w:val="24"/>
          <w:szCs w:val="24"/>
        </w:rPr>
      </w:pPr>
      <w:r>
        <w:rPr>
          <w:sz w:val="24"/>
          <w:szCs w:val="24"/>
        </w:rPr>
        <w:t>PT-ROUTER-NM-</w:t>
      </w:r>
      <w:proofErr w:type="gramStart"/>
      <w:r>
        <w:rPr>
          <w:sz w:val="24"/>
          <w:szCs w:val="24"/>
        </w:rPr>
        <w:t>ICE</w:t>
      </w:r>
      <w:r w:rsidR="00842811">
        <w:rPr>
          <w:sz w:val="24"/>
          <w:szCs w:val="24"/>
        </w:rPr>
        <w:t xml:space="preserve"> :</w:t>
      </w:r>
      <w:proofErr w:type="gramEnd"/>
      <w:r w:rsidR="00842811">
        <w:rPr>
          <w:sz w:val="24"/>
          <w:szCs w:val="24"/>
        </w:rPr>
        <w:t xml:space="preserve"> </w:t>
      </w:r>
      <w:r w:rsidR="008E53C8" w:rsidRPr="008E53C8">
        <w:rPr>
          <w:sz w:val="24"/>
          <w:szCs w:val="24"/>
        </w:rPr>
        <w:t xml:space="preserve">This module appears to represent a </w:t>
      </w:r>
      <w:r w:rsidR="008E53C8" w:rsidRPr="008E53C8">
        <w:rPr>
          <w:b/>
          <w:bCs/>
          <w:sz w:val="24"/>
          <w:szCs w:val="24"/>
        </w:rPr>
        <w:t>communication equipment</w:t>
      </w:r>
      <w:r w:rsidR="008E53C8" w:rsidRPr="008E53C8">
        <w:rPr>
          <w:sz w:val="24"/>
          <w:szCs w:val="24"/>
        </w:rPr>
        <w:t xml:space="preserve"> module in Packet Tracer. The name </w:t>
      </w:r>
      <w:r w:rsidR="008E53C8" w:rsidRPr="008E53C8">
        <w:rPr>
          <w:b/>
          <w:bCs/>
          <w:sz w:val="24"/>
          <w:szCs w:val="24"/>
        </w:rPr>
        <w:t>ICE</w:t>
      </w:r>
      <w:r w:rsidR="008E53C8" w:rsidRPr="008E53C8">
        <w:rPr>
          <w:sz w:val="24"/>
          <w:szCs w:val="24"/>
        </w:rPr>
        <w:t xml:space="preserve"> suggests it may be used for </w:t>
      </w:r>
      <w:r w:rsidR="008E53C8" w:rsidRPr="008E53C8">
        <w:rPr>
          <w:b/>
          <w:bCs/>
          <w:sz w:val="24"/>
          <w:szCs w:val="24"/>
        </w:rPr>
        <w:t>Integrated Communication Equipment</w:t>
      </w:r>
      <w:r w:rsidR="008E53C8" w:rsidRPr="008E53C8">
        <w:rPr>
          <w:sz w:val="24"/>
          <w:szCs w:val="24"/>
        </w:rPr>
        <w:t>, which could be useful for adding voice, telephony, or other communication functionality to the router.</w:t>
      </w:r>
    </w:p>
    <w:p w14:paraId="189DEB2A" w14:textId="77777777" w:rsidR="008E53C8" w:rsidRPr="008E53C8" w:rsidRDefault="008E53C8" w:rsidP="008E53C8">
      <w:pPr>
        <w:rPr>
          <w:sz w:val="24"/>
          <w:szCs w:val="24"/>
        </w:rPr>
      </w:pPr>
    </w:p>
    <w:p w14:paraId="52B5D883" w14:textId="7149BBBA" w:rsidR="003E7E11" w:rsidRDefault="003E7E11" w:rsidP="003E7E11">
      <w:pPr>
        <w:pStyle w:val="ListParagraph"/>
        <w:numPr>
          <w:ilvl w:val="0"/>
          <w:numId w:val="5"/>
        </w:numPr>
        <w:rPr>
          <w:sz w:val="24"/>
          <w:szCs w:val="24"/>
        </w:rPr>
      </w:pPr>
      <w:r>
        <w:rPr>
          <w:sz w:val="24"/>
          <w:szCs w:val="24"/>
        </w:rPr>
        <w:t>PT-ROUTER-NM-1</w:t>
      </w:r>
      <w:proofErr w:type="gramStart"/>
      <w:r>
        <w:rPr>
          <w:sz w:val="24"/>
          <w:szCs w:val="24"/>
        </w:rPr>
        <w:t>CFE</w:t>
      </w:r>
      <w:r w:rsidR="008E53C8">
        <w:rPr>
          <w:sz w:val="24"/>
          <w:szCs w:val="24"/>
        </w:rPr>
        <w:t xml:space="preserve"> :</w:t>
      </w:r>
      <w:proofErr w:type="gramEnd"/>
      <w:r w:rsidR="008E53C8">
        <w:rPr>
          <w:sz w:val="24"/>
          <w:szCs w:val="24"/>
        </w:rPr>
        <w:t xml:space="preserve"> </w:t>
      </w:r>
      <w:r w:rsidR="008E53C8" w:rsidRPr="008E53C8">
        <w:rPr>
          <w:sz w:val="24"/>
          <w:szCs w:val="24"/>
        </w:rPr>
        <w:t xml:space="preserve">The </w:t>
      </w:r>
      <w:r w:rsidR="008E53C8" w:rsidRPr="008E53C8">
        <w:rPr>
          <w:b/>
          <w:bCs/>
          <w:sz w:val="24"/>
          <w:szCs w:val="24"/>
        </w:rPr>
        <w:t>1CFE</w:t>
      </w:r>
      <w:r w:rsidR="008E53C8" w:rsidRPr="008E53C8">
        <w:rPr>
          <w:sz w:val="24"/>
          <w:szCs w:val="24"/>
        </w:rPr>
        <w:t xml:space="preserve"> in the module name stands for </w:t>
      </w:r>
      <w:r w:rsidR="008E53C8" w:rsidRPr="008E53C8">
        <w:rPr>
          <w:b/>
          <w:bCs/>
          <w:sz w:val="24"/>
          <w:szCs w:val="24"/>
        </w:rPr>
        <w:t>one Fast Ethernet (FE)</w:t>
      </w:r>
      <w:r w:rsidR="008E53C8" w:rsidRPr="008E53C8">
        <w:rPr>
          <w:sz w:val="24"/>
          <w:szCs w:val="24"/>
        </w:rPr>
        <w:t xml:space="preserve"> port, meaning this module adds a </w:t>
      </w:r>
      <w:r w:rsidR="008E53C8" w:rsidRPr="008E53C8">
        <w:rPr>
          <w:b/>
          <w:bCs/>
          <w:sz w:val="24"/>
          <w:szCs w:val="24"/>
        </w:rPr>
        <w:t>Fast Ethernet port (100 Mbps)</w:t>
      </w:r>
      <w:r w:rsidR="008E53C8" w:rsidRPr="008E53C8">
        <w:rPr>
          <w:sz w:val="24"/>
          <w:szCs w:val="24"/>
        </w:rPr>
        <w:t xml:space="preserve"> to the router in the Packet Tracer simulation.</w:t>
      </w:r>
    </w:p>
    <w:p w14:paraId="253FF42E" w14:textId="77777777" w:rsidR="003E7E11" w:rsidRDefault="003E7E11" w:rsidP="003E7E11">
      <w:pPr>
        <w:pStyle w:val="ListParagraph"/>
        <w:numPr>
          <w:ilvl w:val="0"/>
          <w:numId w:val="5"/>
        </w:numPr>
        <w:rPr>
          <w:sz w:val="24"/>
          <w:szCs w:val="24"/>
        </w:rPr>
      </w:pPr>
      <w:r>
        <w:rPr>
          <w:sz w:val="24"/>
          <w:szCs w:val="24"/>
        </w:rPr>
        <w:lastRenderedPageBreak/>
        <w:t>PT-ROUTER-NM-1CGE</w:t>
      </w:r>
    </w:p>
    <w:p w14:paraId="21875357" w14:textId="77777777" w:rsidR="003E7E11" w:rsidRDefault="003E7E11" w:rsidP="003E7E11">
      <w:pPr>
        <w:pStyle w:val="ListParagraph"/>
        <w:numPr>
          <w:ilvl w:val="0"/>
          <w:numId w:val="5"/>
        </w:numPr>
        <w:rPr>
          <w:sz w:val="24"/>
          <w:szCs w:val="24"/>
        </w:rPr>
      </w:pPr>
      <w:r>
        <w:rPr>
          <w:sz w:val="24"/>
          <w:szCs w:val="24"/>
        </w:rPr>
        <w:t>PT-ROUTER-NM-1FFE</w:t>
      </w:r>
    </w:p>
    <w:p w14:paraId="5F950725" w14:textId="77777777" w:rsidR="003E7E11" w:rsidRDefault="003E7E11" w:rsidP="003E7E11">
      <w:pPr>
        <w:pStyle w:val="ListParagraph"/>
        <w:numPr>
          <w:ilvl w:val="0"/>
          <w:numId w:val="5"/>
        </w:numPr>
        <w:rPr>
          <w:sz w:val="24"/>
          <w:szCs w:val="24"/>
        </w:rPr>
      </w:pPr>
      <w:r>
        <w:rPr>
          <w:sz w:val="24"/>
          <w:szCs w:val="24"/>
        </w:rPr>
        <w:t>PT-ROUTER-NM-1FGE</w:t>
      </w:r>
    </w:p>
    <w:p w14:paraId="73400EC6" w14:textId="77777777" w:rsidR="003E7E11" w:rsidRDefault="003E7E11" w:rsidP="003E7E11">
      <w:pPr>
        <w:pStyle w:val="ListParagraph"/>
        <w:numPr>
          <w:ilvl w:val="0"/>
          <w:numId w:val="5"/>
        </w:numPr>
        <w:rPr>
          <w:sz w:val="24"/>
          <w:szCs w:val="24"/>
        </w:rPr>
      </w:pPr>
      <w:r>
        <w:rPr>
          <w:sz w:val="24"/>
          <w:szCs w:val="24"/>
        </w:rPr>
        <w:t>PT-ROUTER-NM-1S</w:t>
      </w:r>
    </w:p>
    <w:p w14:paraId="7B83B730" w14:textId="77777777" w:rsidR="003E7E11" w:rsidRDefault="003E7E11" w:rsidP="003E7E11">
      <w:pPr>
        <w:pStyle w:val="ListParagraph"/>
        <w:numPr>
          <w:ilvl w:val="0"/>
          <w:numId w:val="5"/>
        </w:numPr>
        <w:rPr>
          <w:sz w:val="24"/>
          <w:szCs w:val="24"/>
        </w:rPr>
      </w:pPr>
      <w:r>
        <w:rPr>
          <w:sz w:val="24"/>
          <w:szCs w:val="24"/>
        </w:rPr>
        <w:t>PT-ROUTER-NM-1SS</w:t>
      </w:r>
    </w:p>
    <w:p w14:paraId="0717B6FC" w14:textId="77777777" w:rsidR="003E7E11" w:rsidRDefault="003E7E11" w:rsidP="003E7E11">
      <w:pPr>
        <w:pStyle w:val="ListParagraph"/>
        <w:numPr>
          <w:ilvl w:val="0"/>
          <w:numId w:val="5"/>
        </w:numPr>
        <w:rPr>
          <w:sz w:val="24"/>
          <w:szCs w:val="24"/>
        </w:rPr>
      </w:pPr>
      <w:r>
        <w:rPr>
          <w:sz w:val="24"/>
          <w:szCs w:val="24"/>
        </w:rPr>
        <w:t>PT-ROUTER-NM-COVER</w:t>
      </w:r>
    </w:p>
    <w:p w14:paraId="75A58DA6" w14:textId="77777777" w:rsidR="00191195" w:rsidRDefault="00191195" w:rsidP="00191195">
      <w:pPr>
        <w:pStyle w:val="ListParagraph"/>
        <w:rPr>
          <w:sz w:val="24"/>
          <w:szCs w:val="24"/>
        </w:rPr>
      </w:pPr>
    </w:p>
    <w:p w14:paraId="67E1F339" w14:textId="77777777" w:rsidR="00191195" w:rsidRDefault="00191195" w:rsidP="00191195">
      <w:pPr>
        <w:pStyle w:val="ListParagraph"/>
        <w:rPr>
          <w:sz w:val="24"/>
          <w:szCs w:val="24"/>
        </w:rPr>
      </w:pPr>
      <w:r>
        <w:rPr>
          <w:sz w:val="24"/>
          <w:szCs w:val="24"/>
        </w:rPr>
        <w:t xml:space="preserve">It’s </w:t>
      </w:r>
      <w:proofErr w:type="gramStart"/>
      <w:r>
        <w:rPr>
          <w:sz w:val="24"/>
          <w:szCs w:val="24"/>
        </w:rPr>
        <w:t>CONFIG :</w:t>
      </w:r>
      <w:proofErr w:type="gramEnd"/>
    </w:p>
    <w:p w14:paraId="324219B3" w14:textId="77777777" w:rsidR="00191195" w:rsidRDefault="00191195" w:rsidP="00191195">
      <w:pPr>
        <w:pStyle w:val="ListParagraph"/>
        <w:numPr>
          <w:ilvl w:val="0"/>
          <w:numId w:val="5"/>
        </w:numPr>
        <w:rPr>
          <w:sz w:val="24"/>
          <w:szCs w:val="24"/>
        </w:rPr>
      </w:pPr>
      <w:proofErr w:type="gramStart"/>
      <w:r>
        <w:rPr>
          <w:sz w:val="24"/>
          <w:szCs w:val="24"/>
        </w:rPr>
        <w:t>GLOBAL :</w:t>
      </w:r>
      <w:proofErr w:type="gramEnd"/>
    </w:p>
    <w:p w14:paraId="2CE0BAAD" w14:textId="77AB0DFF" w:rsidR="00191195" w:rsidRPr="00191195" w:rsidRDefault="00191195" w:rsidP="00191195">
      <w:pPr>
        <w:pStyle w:val="ListParagraph"/>
        <w:numPr>
          <w:ilvl w:val="0"/>
          <w:numId w:val="27"/>
        </w:numPr>
        <w:rPr>
          <w:sz w:val="24"/>
          <w:szCs w:val="24"/>
        </w:rPr>
      </w:pPr>
      <w:r w:rsidRPr="00191195">
        <w:rPr>
          <w:sz w:val="24"/>
          <w:szCs w:val="24"/>
        </w:rPr>
        <w:t xml:space="preserve">Settings </w:t>
      </w:r>
    </w:p>
    <w:p w14:paraId="44663FBC" w14:textId="02041C03" w:rsidR="00191195" w:rsidRDefault="00191195" w:rsidP="00191195">
      <w:pPr>
        <w:pStyle w:val="ListParagraph"/>
        <w:numPr>
          <w:ilvl w:val="0"/>
          <w:numId w:val="27"/>
        </w:numPr>
        <w:rPr>
          <w:sz w:val="24"/>
          <w:szCs w:val="24"/>
        </w:rPr>
      </w:pPr>
      <w:r w:rsidRPr="00191195">
        <w:rPr>
          <w:sz w:val="24"/>
          <w:szCs w:val="24"/>
        </w:rPr>
        <w:t>Algorithm settings</w:t>
      </w:r>
    </w:p>
    <w:p w14:paraId="597067DF" w14:textId="77777777" w:rsidR="00191195" w:rsidRDefault="00191195" w:rsidP="00191195">
      <w:pPr>
        <w:pStyle w:val="ListParagraph"/>
        <w:ind w:left="1080"/>
        <w:rPr>
          <w:sz w:val="24"/>
          <w:szCs w:val="24"/>
        </w:rPr>
      </w:pPr>
    </w:p>
    <w:p w14:paraId="1A32FF57" w14:textId="77777777" w:rsidR="00191195" w:rsidRDefault="00191195" w:rsidP="00191195">
      <w:pPr>
        <w:pStyle w:val="ListParagraph"/>
        <w:numPr>
          <w:ilvl w:val="0"/>
          <w:numId w:val="5"/>
        </w:numPr>
        <w:rPr>
          <w:sz w:val="24"/>
          <w:szCs w:val="24"/>
        </w:rPr>
      </w:pPr>
      <w:proofErr w:type="gramStart"/>
      <w:r>
        <w:rPr>
          <w:sz w:val="24"/>
          <w:szCs w:val="24"/>
        </w:rPr>
        <w:t>ROUTING :</w:t>
      </w:r>
      <w:proofErr w:type="gramEnd"/>
    </w:p>
    <w:p w14:paraId="317A74D6" w14:textId="79AC6F8F" w:rsidR="00191195" w:rsidRPr="00191195" w:rsidRDefault="00191195" w:rsidP="00191195">
      <w:pPr>
        <w:pStyle w:val="ListParagraph"/>
        <w:numPr>
          <w:ilvl w:val="0"/>
          <w:numId w:val="28"/>
        </w:numPr>
        <w:rPr>
          <w:sz w:val="24"/>
          <w:szCs w:val="24"/>
        </w:rPr>
      </w:pPr>
      <w:r w:rsidRPr="00191195">
        <w:rPr>
          <w:sz w:val="24"/>
          <w:szCs w:val="24"/>
        </w:rPr>
        <w:t>Static</w:t>
      </w:r>
    </w:p>
    <w:p w14:paraId="41E1137A" w14:textId="62AE8161" w:rsidR="00191195" w:rsidRPr="00191195" w:rsidRDefault="00191195" w:rsidP="00191195">
      <w:pPr>
        <w:pStyle w:val="ListParagraph"/>
        <w:numPr>
          <w:ilvl w:val="0"/>
          <w:numId w:val="28"/>
        </w:numPr>
        <w:rPr>
          <w:sz w:val="24"/>
          <w:szCs w:val="24"/>
        </w:rPr>
      </w:pPr>
      <w:r w:rsidRPr="00191195">
        <w:rPr>
          <w:sz w:val="24"/>
          <w:szCs w:val="24"/>
        </w:rPr>
        <w:t>RIP</w:t>
      </w:r>
    </w:p>
    <w:p w14:paraId="44BCCDE1" w14:textId="77777777" w:rsidR="00191195" w:rsidRDefault="00191195" w:rsidP="00191195">
      <w:pPr>
        <w:pStyle w:val="ListParagraph"/>
        <w:ind w:left="1080"/>
        <w:rPr>
          <w:sz w:val="24"/>
          <w:szCs w:val="24"/>
        </w:rPr>
      </w:pPr>
    </w:p>
    <w:p w14:paraId="73BD7B08" w14:textId="4F9AA1F7" w:rsidR="00191195" w:rsidRDefault="00191195" w:rsidP="00191195">
      <w:pPr>
        <w:pStyle w:val="ListParagraph"/>
        <w:numPr>
          <w:ilvl w:val="0"/>
          <w:numId w:val="5"/>
        </w:numPr>
        <w:rPr>
          <w:sz w:val="24"/>
          <w:szCs w:val="24"/>
        </w:rPr>
      </w:pPr>
      <w:r>
        <w:rPr>
          <w:sz w:val="24"/>
          <w:szCs w:val="24"/>
        </w:rPr>
        <w:t xml:space="preserve">INTERFACE </w:t>
      </w:r>
    </w:p>
    <w:p w14:paraId="71058D6E" w14:textId="77777777" w:rsidR="00584C96" w:rsidRPr="00DD770F" w:rsidRDefault="00584C96" w:rsidP="00584C96">
      <w:pPr>
        <w:pStyle w:val="ListParagraph"/>
        <w:rPr>
          <w:sz w:val="24"/>
          <w:szCs w:val="24"/>
        </w:rPr>
      </w:pPr>
    </w:p>
    <w:p w14:paraId="5CDC5B7A" w14:textId="77777777" w:rsidR="00DD770F" w:rsidRDefault="00DD770F" w:rsidP="00DD770F">
      <w:pPr>
        <w:pStyle w:val="ListParagraph"/>
        <w:numPr>
          <w:ilvl w:val="0"/>
          <w:numId w:val="5"/>
        </w:numPr>
        <w:rPr>
          <w:sz w:val="24"/>
          <w:szCs w:val="24"/>
        </w:rPr>
      </w:pPr>
      <w:r>
        <w:rPr>
          <w:sz w:val="24"/>
          <w:szCs w:val="24"/>
        </w:rPr>
        <w:t>32k bytes of non-volatile config memory</w:t>
      </w:r>
    </w:p>
    <w:p w14:paraId="68418B06" w14:textId="77777777" w:rsidR="00584C96" w:rsidRDefault="00584C96" w:rsidP="00584C96">
      <w:pPr>
        <w:pStyle w:val="ListParagraph"/>
        <w:rPr>
          <w:sz w:val="24"/>
          <w:szCs w:val="24"/>
        </w:rPr>
      </w:pPr>
    </w:p>
    <w:p w14:paraId="0CAE3043" w14:textId="77777777" w:rsidR="00DD770F" w:rsidRDefault="00DD770F" w:rsidP="00DD770F">
      <w:pPr>
        <w:pStyle w:val="ListParagraph"/>
        <w:numPr>
          <w:ilvl w:val="0"/>
          <w:numId w:val="5"/>
        </w:numPr>
        <w:rPr>
          <w:sz w:val="24"/>
          <w:szCs w:val="24"/>
        </w:rPr>
      </w:pPr>
      <w:r>
        <w:rPr>
          <w:sz w:val="24"/>
          <w:szCs w:val="24"/>
        </w:rPr>
        <w:t xml:space="preserve">63488K bytes of ATA CompactFlash </w:t>
      </w:r>
    </w:p>
    <w:p w14:paraId="1362B009" w14:textId="77777777" w:rsidR="00584C96" w:rsidRDefault="00584C96" w:rsidP="00584C96">
      <w:pPr>
        <w:pStyle w:val="ListParagraph"/>
        <w:rPr>
          <w:sz w:val="24"/>
          <w:szCs w:val="24"/>
        </w:rPr>
      </w:pPr>
    </w:p>
    <w:p w14:paraId="2A50B05A" w14:textId="6130E7AD" w:rsidR="00DD770F" w:rsidRDefault="000B31FF" w:rsidP="00DD770F">
      <w:pPr>
        <w:pStyle w:val="ListParagraph"/>
        <w:numPr>
          <w:ilvl w:val="0"/>
          <w:numId w:val="5"/>
        </w:numPr>
        <w:rPr>
          <w:sz w:val="24"/>
          <w:szCs w:val="24"/>
        </w:rPr>
      </w:pPr>
      <w:r>
        <w:rPr>
          <w:sz w:val="24"/>
          <w:szCs w:val="24"/>
        </w:rPr>
        <w:t>U</w:t>
      </w:r>
      <w:r w:rsidR="00DD770F">
        <w:rPr>
          <w:sz w:val="24"/>
          <w:szCs w:val="24"/>
        </w:rPr>
        <w:t>se</w:t>
      </w:r>
      <w:r>
        <w:rPr>
          <w:sz w:val="24"/>
          <w:szCs w:val="24"/>
        </w:rPr>
        <w:t>, duplication, or disclosure by the government is subject to restrictions as set forth</w:t>
      </w:r>
      <w:r w:rsidR="000E41FC">
        <w:rPr>
          <w:sz w:val="24"/>
          <w:szCs w:val="24"/>
        </w:rPr>
        <w:t xml:space="preserve"> in subparagraph </w:t>
      </w:r>
      <w:proofErr w:type="gramStart"/>
      <w:r w:rsidR="000E41FC">
        <w:rPr>
          <w:sz w:val="24"/>
          <w:szCs w:val="24"/>
        </w:rPr>
        <w:t>( c</w:t>
      </w:r>
      <w:proofErr w:type="gramEnd"/>
      <w:r w:rsidR="000E41FC">
        <w:rPr>
          <w:sz w:val="24"/>
          <w:szCs w:val="24"/>
        </w:rPr>
        <w:t>) of the commercial computer software – Restricted right</w:t>
      </w:r>
      <w:r w:rsidR="00A67AD8">
        <w:rPr>
          <w:sz w:val="24"/>
          <w:szCs w:val="24"/>
        </w:rPr>
        <w:t>s clause at FARS sec. 52.227-19.</w:t>
      </w:r>
    </w:p>
    <w:p w14:paraId="2E3285FB" w14:textId="44EE769D" w:rsidR="00584C96" w:rsidRDefault="00584C96" w:rsidP="00584C96">
      <w:pPr>
        <w:pStyle w:val="ListParagraph"/>
        <w:rPr>
          <w:sz w:val="24"/>
          <w:szCs w:val="24"/>
        </w:rPr>
      </w:pPr>
    </w:p>
    <w:p w14:paraId="45F6F205" w14:textId="2FDC5420" w:rsidR="00762788" w:rsidRDefault="00762788" w:rsidP="00DD770F">
      <w:pPr>
        <w:pStyle w:val="ListParagraph"/>
        <w:numPr>
          <w:ilvl w:val="0"/>
          <w:numId w:val="5"/>
        </w:numPr>
        <w:rPr>
          <w:sz w:val="24"/>
          <w:szCs w:val="24"/>
        </w:rPr>
      </w:pPr>
      <w:r>
        <w:rPr>
          <w:sz w:val="24"/>
          <w:szCs w:val="24"/>
        </w:rPr>
        <w:t>Subgraph software clause at DFARS sec. 252.227-7013.</w:t>
      </w:r>
    </w:p>
    <w:p w14:paraId="10710194" w14:textId="18BA13A6" w:rsidR="00191195" w:rsidRDefault="00191195" w:rsidP="00191195">
      <w:pPr>
        <w:rPr>
          <w:sz w:val="24"/>
          <w:szCs w:val="24"/>
        </w:rPr>
      </w:pPr>
    </w:p>
    <w:p w14:paraId="3B08E894" w14:textId="77777777" w:rsidR="00584C96" w:rsidRPr="000F1728" w:rsidRDefault="00584C96" w:rsidP="00584C96">
      <w:pPr>
        <w:pStyle w:val="ListParagraph"/>
        <w:rPr>
          <w:sz w:val="24"/>
          <w:szCs w:val="24"/>
        </w:rPr>
      </w:pPr>
      <w:r w:rsidRPr="000F1728">
        <w:rPr>
          <w:sz w:val="24"/>
          <w:szCs w:val="24"/>
        </w:rPr>
        <w:t>ATTRIBUTES:</w:t>
      </w:r>
    </w:p>
    <w:p w14:paraId="5FCF426A" w14:textId="77777777" w:rsidR="00584C96" w:rsidRPr="000F1728" w:rsidRDefault="00584C96" w:rsidP="00584C96">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r>
        <w:rPr>
          <w:sz w:val="24"/>
          <w:szCs w:val="24"/>
        </w:rPr>
        <w:t>0</w:t>
      </w:r>
    </w:p>
    <w:p w14:paraId="2D33D5BE" w14:textId="77777777" w:rsidR="00584C96" w:rsidRPr="000F1728" w:rsidRDefault="00584C96" w:rsidP="00584C96">
      <w:pPr>
        <w:pStyle w:val="ListParagraph"/>
        <w:rPr>
          <w:sz w:val="24"/>
          <w:szCs w:val="24"/>
        </w:rPr>
      </w:pPr>
      <w:r w:rsidRPr="000F1728">
        <w:rPr>
          <w:sz w:val="24"/>
          <w:szCs w:val="24"/>
        </w:rPr>
        <w:t>2.</w:t>
      </w:r>
      <w:r w:rsidRPr="000F1728">
        <w:rPr>
          <w:sz w:val="24"/>
          <w:szCs w:val="24"/>
        </w:rPr>
        <w:tab/>
        <w:t xml:space="preserve">COST - </w:t>
      </w:r>
      <w:r>
        <w:rPr>
          <w:sz w:val="24"/>
          <w:szCs w:val="24"/>
        </w:rPr>
        <w:t>150</w:t>
      </w:r>
    </w:p>
    <w:p w14:paraId="389BAFD1" w14:textId="77777777" w:rsidR="00584C96" w:rsidRPr="000F1728" w:rsidRDefault="00584C96" w:rsidP="00584C96">
      <w:pPr>
        <w:pStyle w:val="ListParagraph"/>
        <w:rPr>
          <w:sz w:val="24"/>
          <w:szCs w:val="24"/>
        </w:rPr>
      </w:pPr>
      <w:r w:rsidRPr="000F1728">
        <w:rPr>
          <w:sz w:val="24"/>
          <w:szCs w:val="24"/>
        </w:rPr>
        <w:t>3.</w:t>
      </w:r>
      <w:r w:rsidRPr="000F1728">
        <w:rPr>
          <w:sz w:val="24"/>
          <w:szCs w:val="24"/>
        </w:rPr>
        <w:tab/>
        <w:t xml:space="preserve">POWER SOURCE - </w:t>
      </w:r>
      <w:r>
        <w:rPr>
          <w:sz w:val="24"/>
          <w:szCs w:val="24"/>
        </w:rPr>
        <w:t>0</w:t>
      </w:r>
    </w:p>
    <w:p w14:paraId="47B4BDF1" w14:textId="77777777" w:rsidR="00584C96" w:rsidRPr="00EF57FE" w:rsidRDefault="00584C96" w:rsidP="00584C96">
      <w:pPr>
        <w:pStyle w:val="ListParagraph"/>
        <w:rPr>
          <w:sz w:val="24"/>
          <w:szCs w:val="24"/>
        </w:rPr>
      </w:pPr>
      <w:r w:rsidRPr="000F1728">
        <w:rPr>
          <w:sz w:val="24"/>
          <w:szCs w:val="24"/>
        </w:rPr>
        <w:t>4.</w:t>
      </w:r>
      <w:r w:rsidRPr="000F1728">
        <w:rPr>
          <w:sz w:val="24"/>
          <w:szCs w:val="24"/>
        </w:rPr>
        <w:tab/>
        <w:t xml:space="preserve">RACK UNITS </w:t>
      </w:r>
      <w:r>
        <w:rPr>
          <w:sz w:val="24"/>
          <w:szCs w:val="24"/>
        </w:rPr>
        <w:t>–</w:t>
      </w:r>
      <w:r w:rsidRPr="000F1728">
        <w:rPr>
          <w:sz w:val="24"/>
          <w:szCs w:val="24"/>
        </w:rPr>
        <w:t xml:space="preserve"> </w:t>
      </w:r>
      <w:r>
        <w:rPr>
          <w:sz w:val="24"/>
          <w:szCs w:val="24"/>
        </w:rPr>
        <w:t>2</w:t>
      </w:r>
    </w:p>
    <w:p w14:paraId="7BE7984B" w14:textId="77777777" w:rsidR="00584C96" w:rsidRDefault="00584C96" w:rsidP="00584C96">
      <w:pPr>
        <w:pStyle w:val="ListParagraph"/>
        <w:rPr>
          <w:sz w:val="24"/>
          <w:szCs w:val="24"/>
        </w:rPr>
      </w:pPr>
      <w:r w:rsidRPr="000F1728">
        <w:rPr>
          <w:sz w:val="24"/>
          <w:szCs w:val="24"/>
        </w:rPr>
        <w:t>5.</w:t>
      </w:r>
      <w:r w:rsidRPr="000F1728">
        <w:rPr>
          <w:sz w:val="24"/>
          <w:szCs w:val="24"/>
        </w:rPr>
        <w:tab/>
        <w:t xml:space="preserve">WATTAGE – </w:t>
      </w:r>
      <w:r>
        <w:rPr>
          <w:sz w:val="24"/>
          <w:szCs w:val="24"/>
        </w:rPr>
        <w:t>35</w:t>
      </w:r>
    </w:p>
    <w:p w14:paraId="7ECA7BF7" w14:textId="77777777" w:rsidR="00584C96" w:rsidRPr="00921467" w:rsidRDefault="00584C96" w:rsidP="00584C96">
      <w:pPr>
        <w:pStyle w:val="ListParagraph"/>
        <w:rPr>
          <w:sz w:val="24"/>
          <w:szCs w:val="24"/>
        </w:rPr>
      </w:pPr>
    </w:p>
    <w:p w14:paraId="75C25377" w14:textId="1861548D" w:rsidR="00584C96" w:rsidRPr="00E02578" w:rsidRDefault="004B2159" w:rsidP="00E02578">
      <w:pPr>
        <w:pStyle w:val="Heading1"/>
        <w:jc w:val="center"/>
        <w:rPr>
          <w:rStyle w:val="IntenseEmphasis"/>
        </w:rPr>
      </w:pPr>
      <w:r w:rsidRPr="00E02578">
        <w:rPr>
          <w:rStyle w:val="IntenseEmphasis"/>
        </w:rPr>
        <w:t>1841 Router</w:t>
      </w:r>
    </w:p>
    <w:p w14:paraId="4F59A347" w14:textId="41362797" w:rsidR="004B2159" w:rsidRDefault="004B2159" w:rsidP="00191195">
      <w:pPr>
        <w:rPr>
          <w:sz w:val="24"/>
          <w:szCs w:val="24"/>
        </w:rPr>
      </w:pPr>
      <w:r>
        <w:rPr>
          <w:sz w:val="24"/>
          <w:szCs w:val="24"/>
        </w:rPr>
        <w:t xml:space="preserve"> It contains physical modules </w:t>
      </w:r>
      <w:proofErr w:type="gramStart"/>
      <w:r>
        <w:rPr>
          <w:sz w:val="24"/>
          <w:szCs w:val="24"/>
        </w:rPr>
        <w:t>like :</w:t>
      </w:r>
      <w:proofErr w:type="gramEnd"/>
    </w:p>
    <w:p w14:paraId="078EB58B" w14:textId="276794A6" w:rsidR="004B2159" w:rsidRDefault="004B2159" w:rsidP="004B2159">
      <w:pPr>
        <w:pStyle w:val="ListParagraph"/>
        <w:numPr>
          <w:ilvl w:val="0"/>
          <w:numId w:val="5"/>
        </w:numPr>
        <w:rPr>
          <w:sz w:val="24"/>
          <w:szCs w:val="24"/>
        </w:rPr>
      </w:pPr>
      <w:r>
        <w:rPr>
          <w:sz w:val="24"/>
          <w:szCs w:val="24"/>
        </w:rPr>
        <w:t>HWIC-1GE-</w:t>
      </w:r>
      <w:proofErr w:type="gramStart"/>
      <w:r>
        <w:rPr>
          <w:sz w:val="24"/>
          <w:szCs w:val="24"/>
        </w:rPr>
        <w:t>SFP</w:t>
      </w:r>
      <w:r w:rsidR="00CF7107">
        <w:rPr>
          <w:sz w:val="24"/>
          <w:szCs w:val="24"/>
        </w:rPr>
        <w:t xml:space="preserve"> :</w:t>
      </w:r>
      <w:proofErr w:type="gramEnd"/>
      <w:r w:rsidR="00CF7107">
        <w:rPr>
          <w:sz w:val="24"/>
          <w:szCs w:val="24"/>
        </w:rPr>
        <w:t xml:space="preserve"> </w:t>
      </w:r>
      <w:r w:rsidR="00CF7107" w:rsidRPr="00CF7107">
        <w:rPr>
          <w:sz w:val="24"/>
          <w:szCs w:val="24"/>
        </w:rPr>
        <w:t xml:space="preserve">he </w:t>
      </w:r>
      <w:r w:rsidR="00CF7107" w:rsidRPr="00CF7107">
        <w:rPr>
          <w:b/>
          <w:bCs/>
          <w:sz w:val="24"/>
          <w:szCs w:val="24"/>
        </w:rPr>
        <w:t>HWIC-1GE-SFP</w:t>
      </w:r>
      <w:r w:rsidR="00CF7107" w:rsidRPr="00CF7107">
        <w:rPr>
          <w:sz w:val="24"/>
          <w:szCs w:val="24"/>
        </w:rPr>
        <w:t xml:space="preserve"> is a </w:t>
      </w:r>
      <w:r w:rsidR="00CF7107" w:rsidRPr="00CF7107">
        <w:rPr>
          <w:b/>
          <w:bCs/>
          <w:sz w:val="24"/>
          <w:szCs w:val="24"/>
        </w:rPr>
        <w:t>Gigabit Ethernet Interface Card</w:t>
      </w:r>
      <w:r w:rsidR="00CF7107" w:rsidRPr="00CF7107">
        <w:rPr>
          <w:sz w:val="24"/>
          <w:szCs w:val="24"/>
        </w:rPr>
        <w:t xml:space="preserve"> for the </w:t>
      </w:r>
      <w:r w:rsidR="00CF7107" w:rsidRPr="00CF7107">
        <w:rPr>
          <w:b/>
          <w:bCs/>
          <w:sz w:val="24"/>
          <w:szCs w:val="24"/>
        </w:rPr>
        <w:t>Cisco 1841</w:t>
      </w:r>
      <w:r w:rsidR="00CF7107" w:rsidRPr="00CF7107">
        <w:rPr>
          <w:sz w:val="24"/>
          <w:szCs w:val="24"/>
        </w:rPr>
        <w:t xml:space="preserve"> router. It supports </w:t>
      </w:r>
      <w:r w:rsidR="00CF7107" w:rsidRPr="00CF7107">
        <w:rPr>
          <w:b/>
          <w:bCs/>
          <w:sz w:val="24"/>
          <w:szCs w:val="24"/>
        </w:rPr>
        <w:t>Gigabit Ethernet</w:t>
      </w:r>
      <w:r w:rsidR="00CF7107" w:rsidRPr="00CF7107">
        <w:rPr>
          <w:sz w:val="24"/>
          <w:szCs w:val="24"/>
        </w:rPr>
        <w:t xml:space="preserve"> connections using </w:t>
      </w:r>
      <w:r w:rsidR="00CF7107" w:rsidRPr="00CF7107">
        <w:rPr>
          <w:b/>
          <w:bCs/>
          <w:sz w:val="24"/>
          <w:szCs w:val="24"/>
        </w:rPr>
        <w:t>SFP (Small Form-factor Pluggable)</w:t>
      </w:r>
      <w:r w:rsidR="00CF7107" w:rsidRPr="00CF7107">
        <w:rPr>
          <w:sz w:val="24"/>
          <w:szCs w:val="24"/>
        </w:rPr>
        <w:t xml:space="preserve"> modules.</w:t>
      </w:r>
    </w:p>
    <w:p w14:paraId="750520EB" w14:textId="77777777" w:rsidR="00CF7107" w:rsidRDefault="00CF7107" w:rsidP="00CF7107">
      <w:pPr>
        <w:pStyle w:val="ListParagraph"/>
        <w:rPr>
          <w:sz w:val="24"/>
          <w:szCs w:val="24"/>
        </w:rPr>
      </w:pPr>
    </w:p>
    <w:p w14:paraId="0F4F9741" w14:textId="7BAEE8E8" w:rsidR="004B2159" w:rsidRDefault="004B2159" w:rsidP="004B2159">
      <w:pPr>
        <w:pStyle w:val="ListParagraph"/>
        <w:numPr>
          <w:ilvl w:val="0"/>
          <w:numId w:val="5"/>
        </w:numPr>
        <w:rPr>
          <w:sz w:val="24"/>
          <w:szCs w:val="24"/>
        </w:rPr>
      </w:pPr>
      <w:r>
        <w:rPr>
          <w:sz w:val="24"/>
          <w:szCs w:val="24"/>
        </w:rPr>
        <w:lastRenderedPageBreak/>
        <w:t>HWIC-2</w:t>
      </w:r>
      <w:proofErr w:type="gramStart"/>
      <w:r>
        <w:rPr>
          <w:sz w:val="24"/>
          <w:szCs w:val="24"/>
        </w:rPr>
        <w:t>T</w:t>
      </w:r>
      <w:r w:rsidR="00D340D8">
        <w:rPr>
          <w:sz w:val="24"/>
          <w:szCs w:val="24"/>
        </w:rPr>
        <w:t xml:space="preserve"> :</w:t>
      </w:r>
      <w:proofErr w:type="gramEnd"/>
      <w:r w:rsidR="00D340D8">
        <w:rPr>
          <w:sz w:val="24"/>
          <w:szCs w:val="24"/>
        </w:rPr>
        <w:t xml:space="preserve"> </w:t>
      </w:r>
      <w:r w:rsidR="00D340D8" w:rsidRPr="00D340D8">
        <w:rPr>
          <w:sz w:val="24"/>
          <w:szCs w:val="24"/>
        </w:rPr>
        <w:t xml:space="preserve">The </w:t>
      </w:r>
      <w:r w:rsidR="00D340D8" w:rsidRPr="00D340D8">
        <w:rPr>
          <w:b/>
          <w:bCs/>
          <w:sz w:val="24"/>
          <w:szCs w:val="24"/>
        </w:rPr>
        <w:t>HWIC-2T</w:t>
      </w:r>
      <w:r w:rsidR="00D340D8" w:rsidRPr="00D340D8">
        <w:rPr>
          <w:sz w:val="24"/>
          <w:szCs w:val="24"/>
        </w:rPr>
        <w:t xml:space="preserve"> is a </w:t>
      </w:r>
      <w:r w:rsidR="00D340D8" w:rsidRPr="00D340D8">
        <w:rPr>
          <w:b/>
          <w:bCs/>
          <w:sz w:val="24"/>
          <w:szCs w:val="24"/>
        </w:rPr>
        <w:t>High-Speed WAN Interface Card</w:t>
      </w:r>
      <w:r w:rsidR="00D340D8" w:rsidRPr="00D340D8">
        <w:rPr>
          <w:sz w:val="24"/>
          <w:szCs w:val="24"/>
        </w:rPr>
        <w:t xml:space="preserve"> that provides </w:t>
      </w:r>
      <w:r w:rsidR="00D340D8" w:rsidRPr="00D340D8">
        <w:rPr>
          <w:b/>
          <w:bCs/>
          <w:sz w:val="24"/>
          <w:szCs w:val="24"/>
        </w:rPr>
        <w:t>two 10/100 Mbps Ethernet ports</w:t>
      </w:r>
      <w:r w:rsidR="00D340D8" w:rsidRPr="00D340D8">
        <w:rPr>
          <w:sz w:val="24"/>
          <w:szCs w:val="24"/>
        </w:rPr>
        <w:t xml:space="preserve"> for the </w:t>
      </w:r>
      <w:r w:rsidR="00D340D8" w:rsidRPr="00D340D8">
        <w:rPr>
          <w:b/>
          <w:bCs/>
          <w:sz w:val="24"/>
          <w:szCs w:val="24"/>
        </w:rPr>
        <w:t>Cisco 1841 router</w:t>
      </w:r>
      <w:r w:rsidR="00D340D8" w:rsidRPr="00D340D8">
        <w:rPr>
          <w:sz w:val="24"/>
          <w:szCs w:val="24"/>
        </w:rPr>
        <w:t>.</w:t>
      </w:r>
    </w:p>
    <w:p w14:paraId="3751AE58" w14:textId="77777777" w:rsidR="00D340D8" w:rsidRPr="00D340D8" w:rsidRDefault="00D340D8" w:rsidP="00D340D8">
      <w:pPr>
        <w:pStyle w:val="ListParagraph"/>
        <w:rPr>
          <w:sz w:val="24"/>
          <w:szCs w:val="24"/>
        </w:rPr>
      </w:pPr>
    </w:p>
    <w:p w14:paraId="0695AE70" w14:textId="77777777" w:rsidR="00D340D8" w:rsidRDefault="00D340D8" w:rsidP="00D340D8">
      <w:pPr>
        <w:pStyle w:val="ListParagraph"/>
        <w:rPr>
          <w:sz w:val="24"/>
          <w:szCs w:val="24"/>
        </w:rPr>
      </w:pPr>
    </w:p>
    <w:p w14:paraId="264C3A9E" w14:textId="4A8320AA" w:rsidR="004B2159" w:rsidRDefault="004B2159" w:rsidP="004B2159">
      <w:pPr>
        <w:pStyle w:val="ListParagraph"/>
        <w:numPr>
          <w:ilvl w:val="0"/>
          <w:numId w:val="5"/>
        </w:numPr>
        <w:rPr>
          <w:sz w:val="24"/>
          <w:szCs w:val="24"/>
        </w:rPr>
      </w:pPr>
      <w:r>
        <w:rPr>
          <w:sz w:val="24"/>
          <w:szCs w:val="24"/>
        </w:rPr>
        <w:t>HWIC-</w:t>
      </w:r>
      <w:r w:rsidR="008440CC">
        <w:rPr>
          <w:sz w:val="24"/>
          <w:szCs w:val="24"/>
        </w:rPr>
        <w:t>4</w:t>
      </w:r>
      <w:proofErr w:type="gramStart"/>
      <w:r w:rsidR="008440CC">
        <w:rPr>
          <w:sz w:val="24"/>
          <w:szCs w:val="24"/>
        </w:rPr>
        <w:t>ESW</w:t>
      </w:r>
      <w:r w:rsidR="00D340D8">
        <w:rPr>
          <w:sz w:val="24"/>
          <w:szCs w:val="24"/>
        </w:rPr>
        <w:t xml:space="preserve"> :</w:t>
      </w:r>
      <w:proofErr w:type="gramEnd"/>
      <w:r w:rsidR="00D340D8">
        <w:rPr>
          <w:sz w:val="24"/>
          <w:szCs w:val="24"/>
        </w:rPr>
        <w:t xml:space="preserve"> </w:t>
      </w:r>
      <w:r w:rsidR="00D340D8" w:rsidRPr="00D340D8">
        <w:rPr>
          <w:sz w:val="24"/>
          <w:szCs w:val="24"/>
        </w:rPr>
        <w:t xml:space="preserve">The </w:t>
      </w:r>
      <w:r w:rsidR="00D340D8" w:rsidRPr="00D340D8">
        <w:rPr>
          <w:b/>
          <w:bCs/>
          <w:sz w:val="24"/>
          <w:szCs w:val="24"/>
        </w:rPr>
        <w:t>HWIC-4ESW</w:t>
      </w:r>
      <w:r w:rsidR="00D340D8" w:rsidRPr="00D340D8">
        <w:rPr>
          <w:sz w:val="24"/>
          <w:szCs w:val="24"/>
        </w:rPr>
        <w:t xml:space="preserve"> is a </w:t>
      </w:r>
      <w:r w:rsidR="00D340D8" w:rsidRPr="00D340D8">
        <w:rPr>
          <w:b/>
          <w:bCs/>
          <w:sz w:val="24"/>
          <w:szCs w:val="24"/>
        </w:rPr>
        <w:t>4-port Ethernet Switch Module</w:t>
      </w:r>
      <w:r w:rsidR="00D340D8" w:rsidRPr="00D340D8">
        <w:rPr>
          <w:sz w:val="24"/>
          <w:szCs w:val="24"/>
        </w:rPr>
        <w:t xml:space="preserve"> designed for use with the </w:t>
      </w:r>
      <w:r w:rsidR="00D340D8" w:rsidRPr="00D340D8">
        <w:rPr>
          <w:b/>
          <w:bCs/>
          <w:sz w:val="24"/>
          <w:szCs w:val="24"/>
        </w:rPr>
        <w:t>Cisco 1841 router</w:t>
      </w:r>
      <w:r w:rsidR="00D340D8" w:rsidRPr="00D340D8">
        <w:rPr>
          <w:sz w:val="24"/>
          <w:szCs w:val="24"/>
        </w:rPr>
        <w:t xml:space="preserve">. It adds </w:t>
      </w:r>
      <w:r w:rsidR="00D340D8" w:rsidRPr="00D340D8">
        <w:rPr>
          <w:b/>
          <w:bCs/>
          <w:sz w:val="24"/>
          <w:szCs w:val="24"/>
        </w:rPr>
        <w:t>Layer 2 switching</w:t>
      </w:r>
      <w:r w:rsidR="00D340D8" w:rsidRPr="00D340D8">
        <w:rPr>
          <w:sz w:val="24"/>
          <w:szCs w:val="24"/>
        </w:rPr>
        <w:t xml:space="preserve"> capabilities to the router, providing 4 additional </w:t>
      </w:r>
      <w:r w:rsidR="00D340D8" w:rsidRPr="00D340D8">
        <w:rPr>
          <w:b/>
          <w:bCs/>
          <w:sz w:val="24"/>
          <w:szCs w:val="24"/>
        </w:rPr>
        <w:t>Ethernet ports</w:t>
      </w:r>
      <w:r w:rsidR="00D340D8" w:rsidRPr="00D340D8">
        <w:rPr>
          <w:sz w:val="24"/>
          <w:szCs w:val="24"/>
        </w:rPr>
        <w:t xml:space="preserve"> for network devices.</w:t>
      </w:r>
    </w:p>
    <w:p w14:paraId="44E98476" w14:textId="77777777" w:rsidR="00D340D8" w:rsidRDefault="00D340D8" w:rsidP="00D340D8">
      <w:pPr>
        <w:pStyle w:val="ListParagraph"/>
        <w:rPr>
          <w:sz w:val="24"/>
          <w:szCs w:val="24"/>
        </w:rPr>
      </w:pPr>
    </w:p>
    <w:p w14:paraId="6003AF14" w14:textId="0E8861B3" w:rsidR="008440CC" w:rsidRDefault="008440CC" w:rsidP="004B2159">
      <w:pPr>
        <w:pStyle w:val="ListParagraph"/>
        <w:numPr>
          <w:ilvl w:val="0"/>
          <w:numId w:val="5"/>
        </w:numPr>
        <w:rPr>
          <w:sz w:val="24"/>
          <w:szCs w:val="24"/>
        </w:rPr>
      </w:pPr>
      <w:r>
        <w:rPr>
          <w:sz w:val="24"/>
          <w:szCs w:val="24"/>
        </w:rPr>
        <w:t>HWIC-AP-AG-B</w:t>
      </w:r>
    </w:p>
    <w:p w14:paraId="50FF3BC8" w14:textId="3450AC5A" w:rsidR="008440CC" w:rsidRDefault="008440CC" w:rsidP="004B2159">
      <w:pPr>
        <w:pStyle w:val="ListParagraph"/>
        <w:numPr>
          <w:ilvl w:val="0"/>
          <w:numId w:val="5"/>
        </w:numPr>
        <w:rPr>
          <w:sz w:val="24"/>
          <w:szCs w:val="24"/>
        </w:rPr>
      </w:pPr>
      <w:r>
        <w:rPr>
          <w:sz w:val="24"/>
          <w:szCs w:val="24"/>
        </w:rPr>
        <w:t>WIC-1ENET</w:t>
      </w:r>
    </w:p>
    <w:p w14:paraId="4FFB03C6" w14:textId="5CC80C6C" w:rsidR="008440CC" w:rsidRDefault="008440CC" w:rsidP="004B2159">
      <w:pPr>
        <w:pStyle w:val="ListParagraph"/>
        <w:numPr>
          <w:ilvl w:val="0"/>
          <w:numId w:val="5"/>
        </w:numPr>
        <w:rPr>
          <w:sz w:val="24"/>
          <w:szCs w:val="24"/>
        </w:rPr>
      </w:pPr>
      <w:r>
        <w:rPr>
          <w:sz w:val="24"/>
          <w:szCs w:val="24"/>
        </w:rPr>
        <w:t>WIC-1T</w:t>
      </w:r>
    </w:p>
    <w:p w14:paraId="41F09ACC" w14:textId="5FA9BCEB" w:rsidR="008440CC" w:rsidRDefault="008440CC" w:rsidP="004B2159">
      <w:pPr>
        <w:pStyle w:val="ListParagraph"/>
        <w:numPr>
          <w:ilvl w:val="0"/>
          <w:numId w:val="5"/>
        </w:numPr>
        <w:rPr>
          <w:sz w:val="24"/>
          <w:szCs w:val="24"/>
        </w:rPr>
      </w:pPr>
      <w:r>
        <w:rPr>
          <w:sz w:val="24"/>
          <w:szCs w:val="24"/>
        </w:rPr>
        <w:t>WIC-2AM</w:t>
      </w:r>
    </w:p>
    <w:p w14:paraId="5257A1CB" w14:textId="5B86CAFF" w:rsidR="008440CC" w:rsidRDefault="008440CC" w:rsidP="004B2159">
      <w:pPr>
        <w:pStyle w:val="ListParagraph"/>
        <w:numPr>
          <w:ilvl w:val="0"/>
          <w:numId w:val="5"/>
        </w:numPr>
        <w:rPr>
          <w:sz w:val="24"/>
          <w:szCs w:val="24"/>
        </w:rPr>
      </w:pPr>
      <w:r>
        <w:rPr>
          <w:sz w:val="24"/>
          <w:szCs w:val="24"/>
        </w:rPr>
        <w:t>WIC-2T</w:t>
      </w:r>
    </w:p>
    <w:p w14:paraId="2BAB6E53" w14:textId="4ABF566D" w:rsidR="008440CC" w:rsidRDefault="008440CC" w:rsidP="004B2159">
      <w:pPr>
        <w:pStyle w:val="ListParagraph"/>
        <w:numPr>
          <w:ilvl w:val="0"/>
          <w:numId w:val="5"/>
        </w:numPr>
        <w:rPr>
          <w:sz w:val="24"/>
          <w:szCs w:val="24"/>
        </w:rPr>
      </w:pPr>
      <w:r>
        <w:rPr>
          <w:sz w:val="24"/>
          <w:szCs w:val="24"/>
        </w:rPr>
        <w:t>WIC-Cover</w:t>
      </w:r>
    </w:p>
    <w:p w14:paraId="64594B27" w14:textId="24653967" w:rsidR="008440CC" w:rsidRDefault="008440CC" w:rsidP="004B2159">
      <w:pPr>
        <w:pStyle w:val="ListParagraph"/>
        <w:numPr>
          <w:ilvl w:val="0"/>
          <w:numId w:val="5"/>
        </w:numPr>
        <w:rPr>
          <w:sz w:val="24"/>
          <w:szCs w:val="24"/>
        </w:rPr>
      </w:pPr>
      <w:r>
        <w:rPr>
          <w:sz w:val="24"/>
          <w:szCs w:val="24"/>
        </w:rPr>
        <w:t>GLC-LH-SMD</w:t>
      </w:r>
    </w:p>
    <w:p w14:paraId="0A1A79A7" w14:textId="77777777" w:rsidR="00974A09" w:rsidRDefault="00974A09" w:rsidP="00974A09">
      <w:pPr>
        <w:pStyle w:val="ListParagraph"/>
        <w:rPr>
          <w:sz w:val="24"/>
          <w:szCs w:val="24"/>
        </w:rPr>
      </w:pPr>
    </w:p>
    <w:p w14:paraId="7E6EBA5C" w14:textId="77777777" w:rsidR="00974A09" w:rsidRDefault="00974A09" w:rsidP="00974A09">
      <w:pPr>
        <w:pStyle w:val="ListParagraph"/>
        <w:rPr>
          <w:sz w:val="24"/>
          <w:szCs w:val="24"/>
        </w:rPr>
      </w:pPr>
      <w:r>
        <w:rPr>
          <w:sz w:val="24"/>
          <w:szCs w:val="24"/>
        </w:rPr>
        <w:t xml:space="preserve">It’s </w:t>
      </w:r>
      <w:proofErr w:type="gramStart"/>
      <w:r>
        <w:rPr>
          <w:sz w:val="24"/>
          <w:szCs w:val="24"/>
        </w:rPr>
        <w:t>CONFIG :</w:t>
      </w:r>
      <w:proofErr w:type="gramEnd"/>
    </w:p>
    <w:p w14:paraId="78F04E82" w14:textId="77777777" w:rsidR="00974A09" w:rsidRDefault="00974A09" w:rsidP="00974A09">
      <w:pPr>
        <w:pStyle w:val="ListParagraph"/>
        <w:numPr>
          <w:ilvl w:val="0"/>
          <w:numId w:val="5"/>
        </w:numPr>
        <w:rPr>
          <w:sz w:val="24"/>
          <w:szCs w:val="24"/>
        </w:rPr>
      </w:pPr>
      <w:proofErr w:type="gramStart"/>
      <w:r>
        <w:rPr>
          <w:sz w:val="24"/>
          <w:szCs w:val="24"/>
        </w:rPr>
        <w:t>GLOBAL :</w:t>
      </w:r>
      <w:proofErr w:type="gramEnd"/>
    </w:p>
    <w:p w14:paraId="3600D16E" w14:textId="76193189" w:rsidR="00974A09" w:rsidRPr="00974A09" w:rsidRDefault="00974A09" w:rsidP="00974A09">
      <w:pPr>
        <w:ind w:left="720"/>
        <w:rPr>
          <w:sz w:val="24"/>
          <w:szCs w:val="24"/>
        </w:rPr>
      </w:pPr>
      <w:r>
        <w:rPr>
          <w:sz w:val="24"/>
          <w:szCs w:val="24"/>
        </w:rPr>
        <w:t>1.</w:t>
      </w:r>
      <w:r w:rsidRPr="00974A09">
        <w:rPr>
          <w:sz w:val="24"/>
          <w:szCs w:val="24"/>
        </w:rPr>
        <w:t xml:space="preserve">Settings </w:t>
      </w:r>
    </w:p>
    <w:p w14:paraId="586F3AB5" w14:textId="454BFD50" w:rsidR="00974A09" w:rsidRDefault="00974A09" w:rsidP="00974A09">
      <w:pPr>
        <w:ind w:left="720"/>
        <w:rPr>
          <w:sz w:val="24"/>
          <w:szCs w:val="24"/>
        </w:rPr>
      </w:pPr>
      <w:r>
        <w:rPr>
          <w:sz w:val="24"/>
          <w:szCs w:val="24"/>
        </w:rPr>
        <w:t>2.</w:t>
      </w:r>
      <w:r w:rsidRPr="00974A09">
        <w:rPr>
          <w:sz w:val="24"/>
          <w:szCs w:val="24"/>
        </w:rPr>
        <w:t>Algorithm settings</w:t>
      </w:r>
    </w:p>
    <w:p w14:paraId="48D8E320" w14:textId="77777777" w:rsidR="00974A09" w:rsidRDefault="00974A09" w:rsidP="00974A09">
      <w:pPr>
        <w:pStyle w:val="ListParagraph"/>
        <w:numPr>
          <w:ilvl w:val="0"/>
          <w:numId w:val="5"/>
        </w:numPr>
        <w:rPr>
          <w:sz w:val="24"/>
          <w:szCs w:val="24"/>
        </w:rPr>
      </w:pPr>
      <w:proofErr w:type="gramStart"/>
      <w:r>
        <w:rPr>
          <w:sz w:val="24"/>
          <w:szCs w:val="24"/>
        </w:rPr>
        <w:t>ROUTING :</w:t>
      </w:r>
      <w:proofErr w:type="gramEnd"/>
    </w:p>
    <w:p w14:paraId="438E0BFB" w14:textId="2511E830" w:rsidR="00974A09" w:rsidRPr="00974A09" w:rsidRDefault="00974A09" w:rsidP="00974A09">
      <w:pPr>
        <w:ind w:left="720"/>
        <w:rPr>
          <w:sz w:val="24"/>
          <w:szCs w:val="24"/>
        </w:rPr>
      </w:pPr>
      <w:r>
        <w:rPr>
          <w:sz w:val="24"/>
          <w:szCs w:val="24"/>
        </w:rPr>
        <w:t>1.</w:t>
      </w:r>
      <w:r w:rsidRPr="00974A09">
        <w:rPr>
          <w:sz w:val="24"/>
          <w:szCs w:val="24"/>
        </w:rPr>
        <w:t>Static</w:t>
      </w:r>
    </w:p>
    <w:p w14:paraId="5AF0648E" w14:textId="6B378D0F" w:rsidR="00974A09" w:rsidRDefault="00974A09" w:rsidP="00C42519">
      <w:pPr>
        <w:ind w:left="720"/>
        <w:rPr>
          <w:sz w:val="24"/>
          <w:szCs w:val="24"/>
        </w:rPr>
      </w:pPr>
      <w:r>
        <w:rPr>
          <w:sz w:val="24"/>
          <w:szCs w:val="24"/>
        </w:rPr>
        <w:t>2.</w:t>
      </w:r>
      <w:r w:rsidRPr="00974A09">
        <w:rPr>
          <w:sz w:val="24"/>
          <w:szCs w:val="24"/>
        </w:rPr>
        <w:t>R</w:t>
      </w:r>
      <w:r>
        <w:rPr>
          <w:sz w:val="24"/>
          <w:szCs w:val="24"/>
        </w:rPr>
        <w:t xml:space="preserve">IP </w:t>
      </w:r>
    </w:p>
    <w:p w14:paraId="06404E26" w14:textId="1188163D" w:rsidR="00974A09" w:rsidRDefault="00C42519" w:rsidP="00974A09">
      <w:pPr>
        <w:pStyle w:val="ListParagraph"/>
        <w:numPr>
          <w:ilvl w:val="0"/>
          <w:numId w:val="5"/>
        </w:numPr>
        <w:rPr>
          <w:sz w:val="24"/>
          <w:szCs w:val="24"/>
        </w:rPr>
      </w:pPr>
      <w:proofErr w:type="gramStart"/>
      <w:r>
        <w:rPr>
          <w:sz w:val="24"/>
          <w:szCs w:val="24"/>
        </w:rPr>
        <w:t>SWITCHING :</w:t>
      </w:r>
      <w:proofErr w:type="gramEnd"/>
      <w:r>
        <w:rPr>
          <w:sz w:val="24"/>
          <w:szCs w:val="24"/>
        </w:rPr>
        <w:t xml:space="preserve"> VLAN database</w:t>
      </w:r>
    </w:p>
    <w:p w14:paraId="133CE468" w14:textId="77777777" w:rsidR="00C42519" w:rsidRDefault="00C42519" w:rsidP="00C42519">
      <w:pPr>
        <w:pStyle w:val="ListParagraph"/>
        <w:rPr>
          <w:sz w:val="24"/>
          <w:szCs w:val="24"/>
        </w:rPr>
      </w:pPr>
    </w:p>
    <w:p w14:paraId="545E873D" w14:textId="6709131E" w:rsidR="00C42519" w:rsidRDefault="00C42519" w:rsidP="00C42519">
      <w:pPr>
        <w:pStyle w:val="ListParagraph"/>
        <w:numPr>
          <w:ilvl w:val="0"/>
          <w:numId w:val="5"/>
        </w:numPr>
        <w:rPr>
          <w:sz w:val="24"/>
          <w:szCs w:val="24"/>
        </w:rPr>
      </w:pPr>
      <w:proofErr w:type="gramStart"/>
      <w:r>
        <w:rPr>
          <w:sz w:val="24"/>
          <w:szCs w:val="24"/>
        </w:rPr>
        <w:t>INTERRFACE :</w:t>
      </w:r>
      <w:proofErr w:type="gramEnd"/>
      <w:r>
        <w:rPr>
          <w:sz w:val="24"/>
          <w:szCs w:val="24"/>
        </w:rPr>
        <w:t xml:space="preserve"> </w:t>
      </w:r>
    </w:p>
    <w:p w14:paraId="3B13DEEA" w14:textId="77777777" w:rsidR="00C42519" w:rsidRPr="00C42519" w:rsidRDefault="00C42519" w:rsidP="00C42519">
      <w:pPr>
        <w:pStyle w:val="ListParagraph"/>
        <w:rPr>
          <w:sz w:val="24"/>
          <w:szCs w:val="24"/>
        </w:rPr>
      </w:pPr>
    </w:p>
    <w:p w14:paraId="4AF1D8B8" w14:textId="31C8A1EB" w:rsidR="00C42519" w:rsidRDefault="00C42519" w:rsidP="00C42519">
      <w:pPr>
        <w:pStyle w:val="ListParagraph"/>
        <w:numPr>
          <w:ilvl w:val="0"/>
          <w:numId w:val="29"/>
        </w:numPr>
        <w:rPr>
          <w:sz w:val="24"/>
          <w:szCs w:val="24"/>
        </w:rPr>
      </w:pPr>
      <w:r>
        <w:rPr>
          <w:sz w:val="24"/>
          <w:szCs w:val="24"/>
        </w:rPr>
        <w:t>FastEthernet</w:t>
      </w:r>
      <w:r w:rsidR="006A2211">
        <w:rPr>
          <w:sz w:val="24"/>
          <w:szCs w:val="24"/>
        </w:rPr>
        <w:t>0/0</w:t>
      </w:r>
    </w:p>
    <w:p w14:paraId="2EDB6544" w14:textId="4F8FEEA4" w:rsidR="006A2211" w:rsidRDefault="006A2211" w:rsidP="00C42519">
      <w:pPr>
        <w:pStyle w:val="ListParagraph"/>
        <w:numPr>
          <w:ilvl w:val="0"/>
          <w:numId w:val="29"/>
        </w:numPr>
        <w:rPr>
          <w:sz w:val="24"/>
          <w:szCs w:val="24"/>
        </w:rPr>
      </w:pPr>
      <w:r>
        <w:rPr>
          <w:sz w:val="24"/>
          <w:szCs w:val="24"/>
        </w:rPr>
        <w:t>FastEthernet0/1</w:t>
      </w:r>
    </w:p>
    <w:p w14:paraId="01341451" w14:textId="77777777" w:rsidR="00C227FD" w:rsidRDefault="00C227FD" w:rsidP="00C227FD">
      <w:pPr>
        <w:pStyle w:val="ListParagraph"/>
        <w:ind w:left="1080"/>
        <w:rPr>
          <w:sz w:val="24"/>
          <w:szCs w:val="24"/>
        </w:rPr>
      </w:pPr>
    </w:p>
    <w:p w14:paraId="7583CBDC" w14:textId="75A1CBE2" w:rsidR="00C227FD" w:rsidRDefault="00C227FD" w:rsidP="008B2F5F">
      <w:pPr>
        <w:pStyle w:val="ListParagraph"/>
        <w:numPr>
          <w:ilvl w:val="0"/>
          <w:numId w:val="5"/>
        </w:numPr>
        <w:rPr>
          <w:sz w:val="24"/>
          <w:szCs w:val="24"/>
        </w:rPr>
      </w:pPr>
      <w:r>
        <w:rPr>
          <w:sz w:val="24"/>
          <w:szCs w:val="24"/>
        </w:rPr>
        <w:t>Cisco 1841 with 114688k/16384K bytes of memory</w:t>
      </w:r>
      <w:r w:rsidR="008B2F5F">
        <w:rPr>
          <w:sz w:val="24"/>
          <w:szCs w:val="24"/>
        </w:rPr>
        <w:t>.</w:t>
      </w:r>
    </w:p>
    <w:p w14:paraId="34CE16AD" w14:textId="37A8AB77" w:rsidR="008B2F5F" w:rsidRDefault="008B2F5F" w:rsidP="008B2F5F">
      <w:pPr>
        <w:pStyle w:val="ListParagraph"/>
        <w:numPr>
          <w:ilvl w:val="0"/>
          <w:numId w:val="5"/>
        </w:numPr>
        <w:rPr>
          <w:sz w:val="24"/>
          <w:szCs w:val="24"/>
        </w:rPr>
      </w:pPr>
      <w:r>
        <w:rPr>
          <w:sz w:val="24"/>
          <w:szCs w:val="24"/>
        </w:rPr>
        <w:t xml:space="preserve">191K bytes of NVRAM </w:t>
      </w:r>
    </w:p>
    <w:p w14:paraId="7336F513" w14:textId="77777777" w:rsidR="00842443" w:rsidRDefault="00842443" w:rsidP="00842443">
      <w:pPr>
        <w:pStyle w:val="ListParagraph"/>
        <w:rPr>
          <w:sz w:val="24"/>
          <w:szCs w:val="24"/>
        </w:rPr>
      </w:pPr>
    </w:p>
    <w:p w14:paraId="2CDA0EDE" w14:textId="77777777" w:rsidR="00842443" w:rsidRDefault="00842443" w:rsidP="00842443">
      <w:pPr>
        <w:pStyle w:val="ListParagraph"/>
        <w:rPr>
          <w:sz w:val="24"/>
          <w:szCs w:val="24"/>
        </w:rPr>
      </w:pPr>
    </w:p>
    <w:p w14:paraId="5BBF6185" w14:textId="77777777" w:rsidR="00842443" w:rsidRPr="000F1728" w:rsidRDefault="00842443" w:rsidP="00842443">
      <w:pPr>
        <w:pStyle w:val="ListParagraph"/>
        <w:rPr>
          <w:sz w:val="24"/>
          <w:szCs w:val="24"/>
        </w:rPr>
      </w:pPr>
      <w:r w:rsidRPr="000F1728">
        <w:rPr>
          <w:sz w:val="24"/>
          <w:szCs w:val="24"/>
        </w:rPr>
        <w:t>ATTRIBUTES:</w:t>
      </w:r>
    </w:p>
    <w:p w14:paraId="580D0036" w14:textId="77777777" w:rsidR="00842443" w:rsidRPr="000F1728" w:rsidRDefault="00842443" w:rsidP="00842443">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r>
        <w:rPr>
          <w:sz w:val="24"/>
          <w:szCs w:val="24"/>
        </w:rPr>
        <w:t>0</w:t>
      </w:r>
    </w:p>
    <w:p w14:paraId="05CDE9BE" w14:textId="53EAF088" w:rsidR="00842443" w:rsidRPr="000F1728" w:rsidRDefault="00842443" w:rsidP="00842443">
      <w:pPr>
        <w:pStyle w:val="ListParagraph"/>
        <w:rPr>
          <w:sz w:val="24"/>
          <w:szCs w:val="24"/>
        </w:rPr>
      </w:pPr>
      <w:r w:rsidRPr="000F1728">
        <w:rPr>
          <w:sz w:val="24"/>
          <w:szCs w:val="24"/>
        </w:rPr>
        <w:t>2.</w:t>
      </w:r>
      <w:r w:rsidRPr="000F1728">
        <w:rPr>
          <w:sz w:val="24"/>
          <w:szCs w:val="24"/>
        </w:rPr>
        <w:tab/>
        <w:t xml:space="preserve">COST - </w:t>
      </w:r>
      <w:r>
        <w:rPr>
          <w:sz w:val="24"/>
          <w:szCs w:val="24"/>
        </w:rPr>
        <w:t>500</w:t>
      </w:r>
    </w:p>
    <w:p w14:paraId="478CD47F" w14:textId="77777777" w:rsidR="00842443" w:rsidRPr="000F1728" w:rsidRDefault="00842443" w:rsidP="00842443">
      <w:pPr>
        <w:pStyle w:val="ListParagraph"/>
        <w:rPr>
          <w:sz w:val="24"/>
          <w:szCs w:val="24"/>
        </w:rPr>
      </w:pPr>
      <w:r w:rsidRPr="000F1728">
        <w:rPr>
          <w:sz w:val="24"/>
          <w:szCs w:val="24"/>
        </w:rPr>
        <w:t>3.</w:t>
      </w:r>
      <w:r w:rsidRPr="000F1728">
        <w:rPr>
          <w:sz w:val="24"/>
          <w:szCs w:val="24"/>
        </w:rPr>
        <w:tab/>
        <w:t xml:space="preserve">POWER SOURCE - </w:t>
      </w:r>
      <w:r>
        <w:rPr>
          <w:sz w:val="24"/>
          <w:szCs w:val="24"/>
        </w:rPr>
        <w:t>0</w:t>
      </w:r>
    </w:p>
    <w:p w14:paraId="00C0E801" w14:textId="75AF15CF" w:rsidR="00842443" w:rsidRPr="00EF57FE" w:rsidRDefault="00842443" w:rsidP="00842443">
      <w:pPr>
        <w:pStyle w:val="ListParagraph"/>
        <w:rPr>
          <w:sz w:val="24"/>
          <w:szCs w:val="24"/>
        </w:rPr>
      </w:pPr>
      <w:r w:rsidRPr="000F1728">
        <w:rPr>
          <w:sz w:val="24"/>
          <w:szCs w:val="24"/>
        </w:rPr>
        <w:t>4.</w:t>
      </w:r>
      <w:r w:rsidRPr="000F1728">
        <w:rPr>
          <w:sz w:val="24"/>
          <w:szCs w:val="24"/>
        </w:rPr>
        <w:tab/>
        <w:t xml:space="preserve">RACK UNITS </w:t>
      </w:r>
      <w:r>
        <w:rPr>
          <w:sz w:val="24"/>
          <w:szCs w:val="24"/>
        </w:rPr>
        <w:t>–</w:t>
      </w:r>
      <w:r w:rsidRPr="000F1728">
        <w:rPr>
          <w:sz w:val="24"/>
          <w:szCs w:val="24"/>
        </w:rPr>
        <w:t xml:space="preserve"> </w:t>
      </w:r>
      <w:r>
        <w:rPr>
          <w:sz w:val="24"/>
          <w:szCs w:val="24"/>
        </w:rPr>
        <w:t>1</w:t>
      </w:r>
    </w:p>
    <w:p w14:paraId="03911601" w14:textId="77777777" w:rsidR="00842443" w:rsidRDefault="00842443" w:rsidP="00842443">
      <w:pPr>
        <w:pStyle w:val="ListParagraph"/>
        <w:rPr>
          <w:sz w:val="24"/>
          <w:szCs w:val="24"/>
        </w:rPr>
      </w:pPr>
      <w:r w:rsidRPr="000F1728">
        <w:rPr>
          <w:sz w:val="24"/>
          <w:szCs w:val="24"/>
        </w:rPr>
        <w:t>5.</w:t>
      </w:r>
      <w:r w:rsidRPr="000F1728">
        <w:rPr>
          <w:sz w:val="24"/>
          <w:szCs w:val="24"/>
        </w:rPr>
        <w:tab/>
        <w:t xml:space="preserve">WATTAGE – </w:t>
      </w:r>
      <w:r>
        <w:rPr>
          <w:sz w:val="24"/>
          <w:szCs w:val="24"/>
        </w:rPr>
        <w:t>35</w:t>
      </w:r>
    </w:p>
    <w:p w14:paraId="1BF687AB" w14:textId="77777777" w:rsidR="00842443" w:rsidRPr="00974A09" w:rsidRDefault="00842443" w:rsidP="00842443">
      <w:pPr>
        <w:pStyle w:val="ListParagraph"/>
        <w:rPr>
          <w:sz w:val="24"/>
          <w:szCs w:val="24"/>
        </w:rPr>
      </w:pPr>
    </w:p>
    <w:p w14:paraId="0D42703F" w14:textId="77777777" w:rsidR="00974A09" w:rsidRDefault="00974A09" w:rsidP="00974A09">
      <w:pPr>
        <w:ind w:left="720"/>
        <w:rPr>
          <w:sz w:val="24"/>
          <w:szCs w:val="24"/>
        </w:rPr>
      </w:pPr>
    </w:p>
    <w:p w14:paraId="6804573E" w14:textId="5DF8404E" w:rsidR="00974A09" w:rsidRPr="00E02578" w:rsidRDefault="00410080" w:rsidP="00E02578">
      <w:pPr>
        <w:pStyle w:val="Heading1"/>
        <w:jc w:val="center"/>
        <w:rPr>
          <w:rStyle w:val="IntenseEmphasis"/>
        </w:rPr>
      </w:pPr>
      <w:r w:rsidRPr="00E02578">
        <w:rPr>
          <w:rStyle w:val="IntenseEmphasis"/>
        </w:rPr>
        <w:t>2620-XM Router</w:t>
      </w:r>
    </w:p>
    <w:p w14:paraId="06CA3C65" w14:textId="377A12B8" w:rsidR="00410080" w:rsidRDefault="00410080" w:rsidP="00974A09">
      <w:pPr>
        <w:ind w:left="720"/>
        <w:rPr>
          <w:sz w:val="24"/>
          <w:szCs w:val="24"/>
        </w:rPr>
      </w:pPr>
      <w:r>
        <w:rPr>
          <w:sz w:val="24"/>
          <w:szCs w:val="24"/>
        </w:rPr>
        <w:t xml:space="preserve"> It contai</w:t>
      </w:r>
      <w:r w:rsidR="00CC5375">
        <w:rPr>
          <w:sz w:val="24"/>
          <w:szCs w:val="24"/>
        </w:rPr>
        <w:t xml:space="preserve">ns physical modules </w:t>
      </w:r>
      <w:proofErr w:type="gramStart"/>
      <w:r w:rsidR="00CC5375">
        <w:rPr>
          <w:sz w:val="24"/>
          <w:szCs w:val="24"/>
        </w:rPr>
        <w:t>like :</w:t>
      </w:r>
      <w:proofErr w:type="gramEnd"/>
    </w:p>
    <w:p w14:paraId="645CAF2B" w14:textId="29D9DC56" w:rsidR="00182041" w:rsidRDefault="00182041" w:rsidP="00182041">
      <w:pPr>
        <w:pStyle w:val="ListParagraph"/>
        <w:numPr>
          <w:ilvl w:val="0"/>
          <w:numId w:val="5"/>
        </w:numPr>
        <w:rPr>
          <w:sz w:val="24"/>
          <w:szCs w:val="24"/>
        </w:rPr>
      </w:pPr>
      <w:r>
        <w:rPr>
          <w:sz w:val="24"/>
          <w:szCs w:val="24"/>
        </w:rPr>
        <w:t>NM-1</w:t>
      </w:r>
      <w:proofErr w:type="gramStart"/>
      <w:r>
        <w:rPr>
          <w:sz w:val="24"/>
          <w:szCs w:val="24"/>
        </w:rPr>
        <w:t>E</w:t>
      </w:r>
      <w:r w:rsidR="00B846DF">
        <w:rPr>
          <w:sz w:val="24"/>
          <w:szCs w:val="24"/>
        </w:rPr>
        <w:t xml:space="preserve"> :</w:t>
      </w:r>
      <w:proofErr w:type="gramEnd"/>
      <w:r w:rsidR="00B846DF">
        <w:rPr>
          <w:sz w:val="24"/>
          <w:szCs w:val="24"/>
        </w:rPr>
        <w:t xml:space="preserve"> </w:t>
      </w:r>
      <w:r w:rsidR="00B846DF" w:rsidRPr="00B846DF">
        <w:rPr>
          <w:sz w:val="24"/>
          <w:szCs w:val="24"/>
        </w:rPr>
        <w:t xml:space="preserve">The </w:t>
      </w:r>
      <w:r w:rsidR="00B846DF" w:rsidRPr="00B846DF">
        <w:rPr>
          <w:b/>
          <w:bCs/>
          <w:sz w:val="24"/>
          <w:szCs w:val="24"/>
        </w:rPr>
        <w:t>NM-1E</w:t>
      </w:r>
      <w:r w:rsidR="00B846DF" w:rsidRPr="00B846DF">
        <w:rPr>
          <w:sz w:val="24"/>
          <w:szCs w:val="24"/>
        </w:rPr>
        <w:t xml:space="preserve"> is a </w:t>
      </w:r>
      <w:r w:rsidR="00B846DF" w:rsidRPr="00B846DF">
        <w:rPr>
          <w:b/>
          <w:bCs/>
          <w:sz w:val="24"/>
          <w:szCs w:val="24"/>
        </w:rPr>
        <w:t>1-port Ethernet Network Module</w:t>
      </w:r>
      <w:r w:rsidR="00B846DF" w:rsidRPr="00B846DF">
        <w:rPr>
          <w:sz w:val="24"/>
          <w:szCs w:val="24"/>
        </w:rPr>
        <w:t xml:space="preserve"> for the </w:t>
      </w:r>
      <w:r w:rsidR="00B846DF" w:rsidRPr="00B846DF">
        <w:rPr>
          <w:b/>
          <w:bCs/>
          <w:sz w:val="24"/>
          <w:szCs w:val="24"/>
        </w:rPr>
        <w:t>Cisco 2620-XM router</w:t>
      </w:r>
      <w:r w:rsidR="00B846DF" w:rsidRPr="00B846DF">
        <w:rPr>
          <w:sz w:val="24"/>
          <w:szCs w:val="24"/>
        </w:rPr>
        <w:t xml:space="preserve">. It provides </w:t>
      </w:r>
      <w:r w:rsidR="00B846DF" w:rsidRPr="00B846DF">
        <w:rPr>
          <w:b/>
          <w:bCs/>
          <w:sz w:val="24"/>
          <w:szCs w:val="24"/>
        </w:rPr>
        <w:t>one 10/100 Mbps Fast Ethernet port</w:t>
      </w:r>
      <w:r w:rsidR="00B846DF" w:rsidRPr="00B846DF">
        <w:rPr>
          <w:sz w:val="24"/>
          <w:szCs w:val="24"/>
        </w:rPr>
        <w:t xml:space="preserve"> to the router, allowing you to connect it to other devices in the network.</w:t>
      </w:r>
    </w:p>
    <w:p w14:paraId="0A998033" w14:textId="77777777" w:rsidR="00AA1A65" w:rsidRDefault="00AA1A65" w:rsidP="00AA1A65">
      <w:pPr>
        <w:pStyle w:val="ListParagraph"/>
        <w:rPr>
          <w:sz w:val="24"/>
          <w:szCs w:val="24"/>
        </w:rPr>
      </w:pPr>
    </w:p>
    <w:p w14:paraId="69938E85" w14:textId="03B2932B" w:rsidR="00182041" w:rsidRDefault="00182041" w:rsidP="00182041">
      <w:pPr>
        <w:pStyle w:val="ListParagraph"/>
        <w:numPr>
          <w:ilvl w:val="0"/>
          <w:numId w:val="5"/>
        </w:numPr>
        <w:rPr>
          <w:sz w:val="24"/>
          <w:szCs w:val="24"/>
        </w:rPr>
      </w:pPr>
      <w:r>
        <w:rPr>
          <w:sz w:val="24"/>
          <w:szCs w:val="24"/>
        </w:rPr>
        <w:t>NM-1E2</w:t>
      </w:r>
      <w:proofErr w:type="gramStart"/>
      <w:r>
        <w:rPr>
          <w:sz w:val="24"/>
          <w:szCs w:val="24"/>
        </w:rPr>
        <w:t>W</w:t>
      </w:r>
      <w:r w:rsidR="00AA1A65">
        <w:rPr>
          <w:sz w:val="24"/>
          <w:szCs w:val="24"/>
        </w:rPr>
        <w:t xml:space="preserve"> :</w:t>
      </w:r>
      <w:proofErr w:type="gramEnd"/>
      <w:r w:rsidR="00AA1A65">
        <w:rPr>
          <w:sz w:val="24"/>
          <w:szCs w:val="24"/>
        </w:rPr>
        <w:t xml:space="preserve"> </w:t>
      </w:r>
      <w:r w:rsidR="00AA1A65" w:rsidRPr="00AA1A65">
        <w:rPr>
          <w:sz w:val="24"/>
          <w:szCs w:val="24"/>
        </w:rPr>
        <w:t xml:space="preserve">The </w:t>
      </w:r>
      <w:r w:rsidR="00AA1A65" w:rsidRPr="00AA1A65">
        <w:rPr>
          <w:b/>
          <w:bCs/>
          <w:sz w:val="24"/>
          <w:szCs w:val="24"/>
        </w:rPr>
        <w:t>NM-1E2W</w:t>
      </w:r>
      <w:r w:rsidR="00AA1A65" w:rsidRPr="00AA1A65">
        <w:rPr>
          <w:sz w:val="24"/>
          <w:szCs w:val="24"/>
        </w:rPr>
        <w:t xml:space="preserve"> is a </w:t>
      </w:r>
      <w:r w:rsidR="00AA1A65" w:rsidRPr="00AA1A65">
        <w:rPr>
          <w:b/>
          <w:bCs/>
          <w:sz w:val="24"/>
          <w:szCs w:val="24"/>
        </w:rPr>
        <w:t>1-port Ethernet + 2-port WAN</w:t>
      </w:r>
      <w:r w:rsidR="00AA1A65" w:rsidRPr="00AA1A65">
        <w:rPr>
          <w:sz w:val="24"/>
          <w:szCs w:val="24"/>
        </w:rPr>
        <w:t xml:space="preserve"> module for the </w:t>
      </w:r>
      <w:r w:rsidR="00AA1A65" w:rsidRPr="00AA1A65">
        <w:rPr>
          <w:b/>
          <w:bCs/>
          <w:sz w:val="24"/>
          <w:szCs w:val="24"/>
        </w:rPr>
        <w:t>Cisco 2620-XM router</w:t>
      </w:r>
      <w:r w:rsidR="00AA1A65" w:rsidRPr="00AA1A65">
        <w:rPr>
          <w:sz w:val="24"/>
          <w:szCs w:val="24"/>
        </w:rPr>
        <w:t xml:space="preserve">. It adds </w:t>
      </w:r>
      <w:r w:rsidR="00AA1A65" w:rsidRPr="00AA1A65">
        <w:rPr>
          <w:b/>
          <w:bCs/>
          <w:sz w:val="24"/>
          <w:szCs w:val="24"/>
        </w:rPr>
        <w:t>one Fast Ethernet (10/100 Mbps)</w:t>
      </w:r>
      <w:r w:rsidR="00AA1A65" w:rsidRPr="00AA1A65">
        <w:rPr>
          <w:sz w:val="24"/>
          <w:szCs w:val="24"/>
        </w:rPr>
        <w:t xml:space="preserve"> port and </w:t>
      </w:r>
      <w:r w:rsidR="00AA1A65" w:rsidRPr="00AA1A65">
        <w:rPr>
          <w:b/>
          <w:bCs/>
          <w:sz w:val="24"/>
          <w:szCs w:val="24"/>
        </w:rPr>
        <w:t>two WAN interface ports</w:t>
      </w:r>
      <w:r w:rsidR="00AA1A65" w:rsidRPr="00AA1A65">
        <w:rPr>
          <w:sz w:val="24"/>
          <w:szCs w:val="24"/>
        </w:rPr>
        <w:t>, typically for use in WAN or LAN connections.</w:t>
      </w:r>
    </w:p>
    <w:p w14:paraId="567735F4" w14:textId="77777777" w:rsidR="00AA1A65" w:rsidRPr="00AA1A65" w:rsidRDefault="00AA1A65" w:rsidP="00AA1A65">
      <w:pPr>
        <w:rPr>
          <w:sz w:val="24"/>
          <w:szCs w:val="24"/>
        </w:rPr>
      </w:pPr>
    </w:p>
    <w:p w14:paraId="1EA3E6CA" w14:textId="77777777" w:rsidR="00AA1A65" w:rsidRPr="00AA1A65" w:rsidRDefault="00182041" w:rsidP="00AA1A65">
      <w:pPr>
        <w:pStyle w:val="ListParagraph"/>
        <w:numPr>
          <w:ilvl w:val="0"/>
          <w:numId w:val="5"/>
        </w:numPr>
        <w:rPr>
          <w:sz w:val="24"/>
          <w:szCs w:val="24"/>
        </w:rPr>
      </w:pPr>
      <w:r>
        <w:rPr>
          <w:sz w:val="24"/>
          <w:szCs w:val="24"/>
        </w:rPr>
        <w:t>NM-1FE-</w:t>
      </w:r>
      <w:proofErr w:type="gramStart"/>
      <w:r>
        <w:rPr>
          <w:sz w:val="24"/>
          <w:szCs w:val="24"/>
        </w:rPr>
        <w:t>FX</w:t>
      </w:r>
      <w:r w:rsidR="00AA1A65">
        <w:rPr>
          <w:sz w:val="24"/>
          <w:szCs w:val="24"/>
        </w:rPr>
        <w:t xml:space="preserve"> :</w:t>
      </w:r>
      <w:proofErr w:type="gramEnd"/>
      <w:r w:rsidR="00AA1A65">
        <w:rPr>
          <w:sz w:val="24"/>
          <w:szCs w:val="24"/>
        </w:rPr>
        <w:t xml:space="preserve"> </w:t>
      </w:r>
      <w:r w:rsidR="00AA1A65" w:rsidRPr="00AA1A65">
        <w:rPr>
          <w:sz w:val="24"/>
          <w:szCs w:val="24"/>
        </w:rPr>
        <w:t xml:space="preserve">  The </w:t>
      </w:r>
      <w:r w:rsidR="00AA1A65" w:rsidRPr="00AA1A65">
        <w:rPr>
          <w:b/>
          <w:bCs/>
          <w:sz w:val="24"/>
          <w:szCs w:val="24"/>
        </w:rPr>
        <w:t>NM-1FE-FX</w:t>
      </w:r>
      <w:r w:rsidR="00AA1A65" w:rsidRPr="00AA1A65">
        <w:rPr>
          <w:sz w:val="24"/>
          <w:szCs w:val="24"/>
        </w:rPr>
        <w:t xml:space="preserve"> is a </w:t>
      </w:r>
      <w:r w:rsidR="00AA1A65" w:rsidRPr="00AA1A65">
        <w:rPr>
          <w:b/>
          <w:bCs/>
          <w:sz w:val="24"/>
          <w:szCs w:val="24"/>
        </w:rPr>
        <w:t>1-port Fast Ethernet (FE) Fiber Network Module</w:t>
      </w:r>
      <w:r w:rsidR="00AA1A65" w:rsidRPr="00AA1A65">
        <w:rPr>
          <w:sz w:val="24"/>
          <w:szCs w:val="24"/>
        </w:rPr>
        <w:t xml:space="preserve"> for the </w:t>
      </w:r>
      <w:r w:rsidR="00AA1A65" w:rsidRPr="00AA1A65">
        <w:rPr>
          <w:b/>
          <w:bCs/>
          <w:sz w:val="24"/>
          <w:szCs w:val="24"/>
        </w:rPr>
        <w:t>Cisco 2620-XM router</w:t>
      </w:r>
      <w:r w:rsidR="00AA1A65" w:rsidRPr="00AA1A65">
        <w:rPr>
          <w:sz w:val="24"/>
          <w:szCs w:val="24"/>
        </w:rPr>
        <w:t xml:space="preserve">. It provides </w:t>
      </w:r>
      <w:r w:rsidR="00AA1A65" w:rsidRPr="00AA1A65">
        <w:rPr>
          <w:b/>
          <w:bCs/>
          <w:sz w:val="24"/>
          <w:szCs w:val="24"/>
        </w:rPr>
        <w:t>one Fast Ethernet port</w:t>
      </w:r>
      <w:r w:rsidR="00AA1A65" w:rsidRPr="00AA1A65">
        <w:rPr>
          <w:sz w:val="24"/>
          <w:szCs w:val="24"/>
        </w:rPr>
        <w:t xml:space="preserve"> (10/100 Mbps) over </w:t>
      </w:r>
      <w:proofErr w:type="spellStart"/>
      <w:r w:rsidR="00AA1A65" w:rsidRPr="00AA1A65">
        <w:rPr>
          <w:b/>
          <w:bCs/>
          <w:sz w:val="24"/>
          <w:szCs w:val="24"/>
        </w:rPr>
        <w:t>fiber</w:t>
      </w:r>
      <w:proofErr w:type="spellEnd"/>
      <w:r w:rsidR="00AA1A65" w:rsidRPr="00AA1A65">
        <w:rPr>
          <w:b/>
          <w:bCs/>
          <w:sz w:val="24"/>
          <w:szCs w:val="24"/>
        </w:rPr>
        <w:t>-optic connections</w:t>
      </w:r>
      <w:r w:rsidR="00AA1A65" w:rsidRPr="00AA1A65">
        <w:rPr>
          <w:sz w:val="24"/>
          <w:szCs w:val="24"/>
        </w:rPr>
        <w:t xml:space="preserve"> using </w:t>
      </w:r>
      <w:r w:rsidR="00AA1A65" w:rsidRPr="00AA1A65">
        <w:rPr>
          <w:b/>
          <w:bCs/>
          <w:sz w:val="24"/>
          <w:szCs w:val="24"/>
        </w:rPr>
        <w:t>SC, LC, or MTRJ connectors</w:t>
      </w:r>
      <w:r w:rsidR="00AA1A65" w:rsidRPr="00AA1A65">
        <w:rPr>
          <w:sz w:val="24"/>
          <w:szCs w:val="24"/>
        </w:rPr>
        <w:t xml:space="preserve"> depending on the type of </w:t>
      </w:r>
      <w:proofErr w:type="spellStart"/>
      <w:r w:rsidR="00AA1A65" w:rsidRPr="00AA1A65">
        <w:rPr>
          <w:b/>
          <w:bCs/>
          <w:sz w:val="24"/>
          <w:szCs w:val="24"/>
        </w:rPr>
        <w:t>fiber</w:t>
      </w:r>
      <w:proofErr w:type="spellEnd"/>
      <w:r w:rsidR="00AA1A65" w:rsidRPr="00AA1A65">
        <w:rPr>
          <w:b/>
          <w:bCs/>
          <w:sz w:val="24"/>
          <w:szCs w:val="24"/>
        </w:rPr>
        <w:t xml:space="preserve"> module</w:t>
      </w:r>
      <w:r w:rsidR="00AA1A65" w:rsidRPr="00AA1A65">
        <w:rPr>
          <w:sz w:val="24"/>
          <w:szCs w:val="24"/>
        </w:rPr>
        <w:t xml:space="preserve"> used.</w:t>
      </w:r>
    </w:p>
    <w:p w14:paraId="30E9095F" w14:textId="779815C1" w:rsidR="00182041" w:rsidRDefault="00182041" w:rsidP="00AA1A65">
      <w:pPr>
        <w:pStyle w:val="ListParagraph"/>
        <w:rPr>
          <w:sz w:val="24"/>
          <w:szCs w:val="24"/>
        </w:rPr>
      </w:pPr>
    </w:p>
    <w:p w14:paraId="2872F54C" w14:textId="581C04A0" w:rsidR="008228FE" w:rsidRDefault="008228FE" w:rsidP="00182041">
      <w:pPr>
        <w:pStyle w:val="ListParagraph"/>
        <w:numPr>
          <w:ilvl w:val="0"/>
          <w:numId w:val="5"/>
        </w:numPr>
        <w:rPr>
          <w:sz w:val="24"/>
          <w:szCs w:val="24"/>
        </w:rPr>
      </w:pPr>
      <w:r>
        <w:rPr>
          <w:sz w:val="24"/>
          <w:szCs w:val="24"/>
        </w:rPr>
        <w:t>NM-1FE-TX</w:t>
      </w:r>
    </w:p>
    <w:p w14:paraId="4C38ADF7" w14:textId="1CF4A1B2" w:rsidR="008228FE" w:rsidRDefault="008228FE" w:rsidP="00182041">
      <w:pPr>
        <w:pStyle w:val="ListParagraph"/>
        <w:numPr>
          <w:ilvl w:val="0"/>
          <w:numId w:val="5"/>
        </w:numPr>
        <w:rPr>
          <w:sz w:val="24"/>
          <w:szCs w:val="24"/>
        </w:rPr>
      </w:pPr>
      <w:r>
        <w:rPr>
          <w:sz w:val="24"/>
          <w:szCs w:val="24"/>
        </w:rPr>
        <w:t>NM-1FE2W</w:t>
      </w:r>
    </w:p>
    <w:p w14:paraId="467880C9" w14:textId="653BC4B9" w:rsidR="008228FE" w:rsidRDefault="008228FE" w:rsidP="00182041">
      <w:pPr>
        <w:pStyle w:val="ListParagraph"/>
        <w:numPr>
          <w:ilvl w:val="0"/>
          <w:numId w:val="5"/>
        </w:numPr>
        <w:rPr>
          <w:sz w:val="24"/>
          <w:szCs w:val="24"/>
        </w:rPr>
      </w:pPr>
      <w:r>
        <w:rPr>
          <w:sz w:val="24"/>
          <w:szCs w:val="24"/>
        </w:rPr>
        <w:t>NM-2FE2</w:t>
      </w:r>
      <w:r w:rsidR="00F65147">
        <w:rPr>
          <w:sz w:val="24"/>
          <w:szCs w:val="24"/>
        </w:rPr>
        <w:t>W</w:t>
      </w:r>
    </w:p>
    <w:p w14:paraId="5A0D5D30" w14:textId="7B5CACC6" w:rsidR="00F65147" w:rsidRDefault="00F65147" w:rsidP="00182041">
      <w:pPr>
        <w:pStyle w:val="ListParagraph"/>
        <w:numPr>
          <w:ilvl w:val="0"/>
          <w:numId w:val="5"/>
        </w:numPr>
        <w:rPr>
          <w:sz w:val="24"/>
          <w:szCs w:val="24"/>
        </w:rPr>
      </w:pPr>
      <w:r>
        <w:rPr>
          <w:sz w:val="24"/>
          <w:szCs w:val="24"/>
        </w:rPr>
        <w:t>NM-2W</w:t>
      </w:r>
    </w:p>
    <w:p w14:paraId="6B606082" w14:textId="1CB9E4D5" w:rsidR="00F65147" w:rsidRDefault="00F65147" w:rsidP="00182041">
      <w:pPr>
        <w:pStyle w:val="ListParagraph"/>
        <w:numPr>
          <w:ilvl w:val="0"/>
          <w:numId w:val="5"/>
        </w:numPr>
        <w:rPr>
          <w:sz w:val="24"/>
          <w:szCs w:val="24"/>
        </w:rPr>
      </w:pPr>
      <w:r>
        <w:rPr>
          <w:sz w:val="24"/>
          <w:szCs w:val="24"/>
        </w:rPr>
        <w:t>NM-4A/S</w:t>
      </w:r>
    </w:p>
    <w:p w14:paraId="059CD981" w14:textId="290F6D6B" w:rsidR="00F65147" w:rsidRDefault="00F65147" w:rsidP="00182041">
      <w:pPr>
        <w:pStyle w:val="ListParagraph"/>
        <w:numPr>
          <w:ilvl w:val="0"/>
          <w:numId w:val="5"/>
        </w:numPr>
        <w:rPr>
          <w:sz w:val="24"/>
          <w:szCs w:val="24"/>
        </w:rPr>
      </w:pPr>
      <w:r>
        <w:rPr>
          <w:sz w:val="24"/>
          <w:szCs w:val="24"/>
        </w:rPr>
        <w:t>NM-4E</w:t>
      </w:r>
    </w:p>
    <w:p w14:paraId="2D91D74A" w14:textId="7EDD4DC7" w:rsidR="00F65147" w:rsidRDefault="00F65147" w:rsidP="00182041">
      <w:pPr>
        <w:pStyle w:val="ListParagraph"/>
        <w:numPr>
          <w:ilvl w:val="0"/>
          <w:numId w:val="5"/>
        </w:numPr>
        <w:rPr>
          <w:sz w:val="24"/>
          <w:szCs w:val="24"/>
        </w:rPr>
      </w:pPr>
      <w:r>
        <w:rPr>
          <w:sz w:val="24"/>
          <w:szCs w:val="24"/>
        </w:rPr>
        <w:t>NM-8</w:t>
      </w:r>
      <w:r w:rsidR="00D31714">
        <w:rPr>
          <w:sz w:val="24"/>
          <w:szCs w:val="24"/>
        </w:rPr>
        <w:t>A/S</w:t>
      </w:r>
    </w:p>
    <w:p w14:paraId="43441207" w14:textId="7C1D57D1" w:rsidR="00D31714" w:rsidRDefault="00D31714" w:rsidP="00182041">
      <w:pPr>
        <w:pStyle w:val="ListParagraph"/>
        <w:numPr>
          <w:ilvl w:val="0"/>
          <w:numId w:val="5"/>
        </w:numPr>
        <w:rPr>
          <w:sz w:val="24"/>
          <w:szCs w:val="24"/>
        </w:rPr>
      </w:pPr>
      <w:r>
        <w:rPr>
          <w:sz w:val="24"/>
          <w:szCs w:val="24"/>
        </w:rPr>
        <w:t>NM-8AM</w:t>
      </w:r>
    </w:p>
    <w:p w14:paraId="112658FC" w14:textId="54D519D8" w:rsidR="00D31714" w:rsidRDefault="00D31714" w:rsidP="00182041">
      <w:pPr>
        <w:pStyle w:val="ListParagraph"/>
        <w:numPr>
          <w:ilvl w:val="0"/>
          <w:numId w:val="5"/>
        </w:numPr>
        <w:rPr>
          <w:sz w:val="24"/>
          <w:szCs w:val="24"/>
        </w:rPr>
      </w:pPr>
      <w:r>
        <w:rPr>
          <w:sz w:val="24"/>
          <w:szCs w:val="24"/>
        </w:rPr>
        <w:t>NM-Cover</w:t>
      </w:r>
    </w:p>
    <w:p w14:paraId="48872B42" w14:textId="5D678A89" w:rsidR="00D31714" w:rsidRDefault="00D31714" w:rsidP="00182041">
      <w:pPr>
        <w:pStyle w:val="ListParagraph"/>
        <w:numPr>
          <w:ilvl w:val="0"/>
          <w:numId w:val="5"/>
        </w:numPr>
        <w:rPr>
          <w:sz w:val="24"/>
          <w:szCs w:val="24"/>
        </w:rPr>
      </w:pPr>
      <w:r>
        <w:rPr>
          <w:sz w:val="24"/>
          <w:szCs w:val="24"/>
        </w:rPr>
        <w:t>WIC-1AM</w:t>
      </w:r>
    </w:p>
    <w:p w14:paraId="29EE714A" w14:textId="48BDC0FA" w:rsidR="00D31714" w:rsidRDefault="00D31714" w:rsidP="00182041">
      <w:pPr>
        <w:pStyle w:val="ListParagraph"/>
        <w:numPr>
          <w:ilvl w:val="0"/>
          <w:numId w:val="5"/>
        </w:numPr>
        <w:rPr>
          <w:sz w:val="24"/>
          <w:szCs w:val="24"/>
        </w:rPr>
      </w:pPr>
      <w:r>
        <w:rPr>
          <w:sz w:val="24"/>
          <w:szCs w:val="24"/>
        </w:rPr>
        <w:t>WIC-1T</w:t>
      </w:r>
    </w:p>
    <w:p w14:paraId="65823DA0" w14:textId="5FDE376E" w:rsidR="00D31714" w:rsidRDefault="00D31714" w:rsidP="00182041">
      <w:pPr>
        <w:pStyle w:val="ListParagraph"/>
        <w:numPr>
          <w:ilvl w:val="0"/>
          <w:numId w:val="5"/>
        </w:numPr>
        <w:rPr>
          <w:sz w:val="24"/>
          <w:szCs w:val="24"/>
        </w:rPr>
      </w:pPr>
      <w:r>
        <w:rPr>
          <w:sz w:val="24"/>
          <w:szCs w:val="24"/>
        </w:rPr>
        <w:t>WIC-2AM</w:t>
      </w:r>
    </w:p>
    <w:p w14:paraId="31178583" w14:textId="447ACA3A" w:rsidR="00D31714" w:rsidRDefault="0085045A" w:rsidP="00182041">
      <w:pPr>
        <w:pStyle w:val="ListParagraph"/>
        <w:numPr>
          <w:ilvl w:val="0"/>
          <w:numId w:val="5"/>
        </w:numPr>
        <w:rPr>
          <w:sz w:val="24"/>
          <w:szCs w:val="24"/>
        </w:rPr>
      </w:pPr>
      <w:r>
        <w:rPr>
          <w:sz w:val="24"/>
          <w:szCs w:val="24"/>
        </w:rPr>
        <w:t>WIC-2T</w:t>
      </w:r>
    </w:p>
    <w:p w14:paraId="44D30649" w14:textId="352014BE" w:rsidR="0085045A" w:rsidRDefault="0085045A" w:rsidP="00182041">
      <w:pPr>
        <w:pStyle w:val="ListParagraph"/>
        <w:numPr>
          <w:ilvl w:val="0"/>
          <w:numId w:val="5"/>
        </w:numPr>
        <w:rPr>
          <w:sz w:val="24"/>
          <w:szCs w:val="24"/>
        </w:rPr>
      </w:pPr>
      <w:r>
        <w:rPr>
          <w:sz w:val="24"/>
          <w:szCs w:val="24"/>
        </w:rPr>
        <w:t>WIC-Cover</w:t>
      </w:r>
    </w:p>
    <w:p w14:paraId="688D7947" w14:textId="77777777" w:rsidR="0085045A" w:rsidRDefault="0085045A" w:rsidP="0085045A">
      <w:pPr>
        <w:pStyle w:val="ListParagraph"/>
        <w:rPr>
          <w:sz w:val="24"/>
          <w:szCs w:val="24"/>
        </w:rPr>
      </w:pPr>
    </w:p>
    <w:p w14:paraId="453EE1FD" w14:textId="2D46EF8D" w:rsidR="0085045A" w:rsidRDefault="0085045A" w:rsidP="0085045A">
      <w:pPr>
        <w:pStyle w:val="ListParagraph"/>
        <w:rPr>
          <w:sz w:val="24"/>
          <w:szCs w:val="24"/>
        </w:rPr>
      </w:pPr>
      <w:r>
        <w:rPr>
          <w:sz w:val="24"/>
          <w:szCs w:val="24"/>
        </w:rPr>
        <w:t xml:space="preserve">It’s </w:t>
      </w:r>
      <w:proofErr w:type="gramStart"/>
      <w:r>
        <w:rPr>
          <w:sz w:val="24"/>
          <w:szCs w:val="24"/>
        </w:rPr>
        <w:t>CONFIG :</w:t>
      </w:r>
      <w:proofErr w:type="gramEnd"/>
    </w:p>
    <w:p w14:paraId="4C5CC604" w14:textId="77777777" w:rsidR="00DA482F" w:rsidRDefault="00DA482F" w:rsidP="0085045A">
      <w:pPr>
        <w:pStyle w:val="ListParagraph"/>
        <w:rPr>
          <w:sz w:val="24"/>
          <w:szCs w:val="24"/>
        </w:rPr>
      </w:pPr>
    </w:p>
    <w:p w14:paraId="3D2FF499" w14:textId="0CD410B4" w:rsidR="0085045A" w:rsidRDefault="0085045A" w:rsidP="0085045A">
      <w:pPr>
        <w:pStyle w:val="ListParagraph"/>
        <w:numPr>
          <w:ilvl w:val="0"/>
          <w:numId w:val="5"/>
        </w:numPr>
        <w:rPr>
          <w:sz w:val="24"/>
          <w:szCs w:val="24"/>
        </w:rPr>
      </w:pPr>
      <w:proofErr w:type="gramStart"/>
      <w:r>
        <w:rPr>
          <w:sz w:val="24"/>
          <w:szCs w:val="24"/>
        </w:rPr>
        <w:t>GLOBAL :</w:t>
      </w:r>
      <w:proofErr w:type="gramEnd"/>
    </w:p>
    <w:p w14:paraId="6E56437B" w14:textId="7EEE1F32" w:rsidR="0085045A" w:rsidRDefault="0085045A" w:rsidP="0085045A">
      <w:pPr>
        <w:pStyle w:val="ListParagraph"/>
        <w:numPr>
          <w:ilvl w:val="0"/>
          <w:numId w:val="30"/>
        </w:numPr>
        <w:rPr>
          <w:sz w:val="24"/>
          <w:szCs w:val="24"/>
        </w:rPr>
      </w:pPr>
      <w:r>
        <w:rPr>
          <w:sz w:val="24"/>
          <w:szCs w:val="24"/>
        </w:rPr>
        <w:t>Settings</w:t>
      </w:r>
    </w:p>
    <w:p w14:paraId="327637FF" w14:textId="1E02D222" w:rsidR="0085045A" w:rsidRDefault="00DA482F" w:rsidP="0085045A">
      <w:pPr>
        <w:pStyle w:val="ListParagraph"/>
        <w:numPr>
          <w:ilvl w:val="0"/>
          <w:numId w:val="30"/>
        </w:numPr>
        <w:rPr>
          <w:sz w:val="24"/>
          <w:szCs w:val="24"/>
        </w:rPr>
      </w:pPr>
      <w:r>
        <w:rPr>
          <w:sz w:val="24"/>
          <w:szCs w:val="24"/>
        </w:rPr>
        <w:t>Algorithm settings</w:t>
      </w:r>
    </w:p>
    <w:p w14:paraId="01FFC147" w14:textId="77777777" w:rsidR="00DA482F" w:rsidRDefault="00DA482F" w:rsidP="00DA482F">
      <w:pPr>
        <w:pStyle w:val="ListParagraph"/>
        <w:ind w:left="1080"/>
        <w:rPr>
          <w:sz w:val="24"/>
          <w:szCs w:val="24"/>
        </w:rPr>
      </w:pPr>
    </w:p>
    <w:p w14:paraId="688D519B" w14:textId="78B463A2" w:rsidR="00DA482F" w:rsidRDefault="00DA482F" w:rsidP="00DA482F">
      <w:pPr>
        <w:pStyle w:val="ListParagraph"/>
        <w:numPr>
          <w:ilvl w:val="0"/>
          <w:numId w:val="5"/>
        </w:numPr>
        <w:rPr>
          <w:sz w:val="24"/>
          <w:szCs w:val="24"/>
        </w:rPr>
      </w:pPr>
      <w:proofErr w:type="gramStart"/>
      <w:r>
        <w:rPr>
          <w:sz w:val="24"/>
          <w:szCs w:val="24"/>
        </w:rPr>
        <w:t>ROUTING :</w:t>
      </w:r>
      <w:proofErr w:type="gramEnd"/>
    </w:p>
    <w:p w14:paraId="501E8DEF" w14:textId="15ED6971" w:rsidR="00DA482F" w:rsidRDefault="00DA482F" w:rsidP="00DA482F">
      <w:pPr>
        <w:pStyle w:val="ListParagraph"/>
        <w:numPr>
          <w:ilvl w:val="0"/>
          <w:numId w:val="31"/>
        </w:numPr>
        <w:rPr>
          <w:sz w:val="24"/>
          <w:szCs w:val="24"/>
        </w:rPr>
      </w:pPr>
      <w:r>
        <w:rPr>
          <w:sz w:val="24"/>
          <w:szCs w:val="24"/>
        </w:rPr>
        <w:t xml:space="preserve">Static </w:t>
      </w:r>
    </w:p>
    <w:p w14:paraId="2B32C4BB" w14:textId="77777777" w:rsidR="00DA482F" w:rsidRDefault="00DA482F" w:rsidP="00DA482F">
      <w:pPr>
        <w:pStyle w:val="ListParagraph"/>
        <w:numPr>
          <w:ilvl w:val="0"/>
          <w:numId w:val="31"/>
        </w:numPr>
        <w:rPr>
          <w:sz w:val="24"/>
          <w:szCs w:val="24"/>
        </w:rPr>
      </w:pPr>
      <w:r>
        <w:rPr>
          <w:sz w:val="24"/>
          <w:szCs w:val="24"/>
        </w:rPr>
        <w:lastRenderedPageBreak/>
        <w:t>RIP</w:t>
      </w:r>
    </w:p>
    <w:p w14:paraId="2FE03796" w14:textId="349AA182" w:rsidR="00DA482F" w:rsidRPr="00182041" w:rsidRDefault="00DA482F" w:rsidP="00DA482F">
      <w:pPr>
        <w:pStyle w:val="ListParagraph"/>
        <w:ind w:left="1080"/>
        <w:rPr>
          <w:sz w:val="24"/>
          <w:szCs w:val="24"/>
        </w:rPr>
      </w:pPr>
      <w:r>
        <w:rPr>
          <w:sz w:val="24"/>
          <w:szCs w:val="24"/>
        </w:rPr>
        <w:t xml:space="preserve"> </w:t>
      </w:r>
    </w:p>
    <w:p w14:paraId="527570A1" w14:textId="443D91C3" w:rsidR="00974A09" w:rsidRDefault="00DA482F" w:rsidP="00DA482F">
      <w:pPr>
        <w:pStyle w:val="ListParagraph"/>
        <w:numPr>
          <w:ilvl w:val="0"/>
          <w:numId w:val="5"/>
        </w:numPr>
        <w:rPr>
          <w:sz w:val="24"/>
          <w:szCs w:val="24"/>
        </w:rPr>
      </w:pPr>
      <w:proofErr w:type="gramStart"/>
      <w:r>
        <w:rPr>
          <w:sz w:val="24"/>
          <w:szCs w:val="24"/>
        </w:rPr>
        <w:t>INTERFACE :</w:t>
      </w:r>
      <w:proofErr w:type="gramEnd"/>
      <w:r>
        <w:rPr>
          <w:sz w:val="24"/>
          <w:szCs w:val="24"/>
        </w:rPr>
        <w:t xml:space="preserve"> FastEthernet0/0</w:t>
      </w:r>
    </w:p>
    <w:p w14:paraId="1716DBF0" w14:textId="77777777" w:rsidR="00AB3176" w:rsidRDefault="00AB3176" w:rsidP="00AB3176">
      <w:pPr>
        <w:pStyle w:val="ListParagraph"/>
        <w:rPr>
          <w:sz w:val="24"/>
          <w:szCs w:val="24"/>
        </w:rPr>
      </w:pPr>
    </w:p>
    <w:p w14:paraId="1D2B03E3" w14:textId="77777777" w:rsidR="00AB3176" w:rsidRDefault="00AB3176" w:rsidP="00AB3176">
      <w:pPr>
        <w:pStyle w:val="ListParagraph"/>
        <w:numPr>
          <w:ilvl w:val="0"/>
          <w:numId w:val="5"/>
        </w:numPr>
        <w:rPr>
          <w:sz w:val="24"/>
          <w:szCs w:val="24"/>
        </w:rPr>
      </w:pPr>
      <w:r>
        <w:rPr>
          <w:sz w:val="24"/>
          <w:szCs w:val="24"/>
        </w:rPr>
        <w:t>32k bytes of non-volatile config memory</w:t>
      </w:r>
    </w:p>
    <w:p w14:paraId="1640D610" w14:textId="77777777" w:rsidR="00AB3176" w:rsidRDefault="00AB3176" w:rsidP="00AB3176">
      <w:pPr>
        <w:pStyle w:val="ListParagraph"/>
        <w:rPr>
          <w:sz w:val="24"/>
          <w:szCs w:val="24"/>
        </w:rPr>
      </w:pPr>
    </w:p>
    <w:p w14:paraId="5060D8F0" w14:textId="77777777" w:rsidR="00AB3176" w:rsidRDefault="00AB3176" w:rsidP="00AB3176">
      <w:pPr>
        <w:pStyle w:val="ListParagraph"/>
        <w:numPr>
          <w:ilvl w:val="0"/>
          <w:numId w:val="5"/>
        </w:numPr>
        <w:rPr>
          <w:sz w:val="24"/>
          <w:szCs w:val="24"/>
        </w:rPr>
      </w:pPr>
      <w:r>
        <w:rPr>
          <w:sz w:val="24"/>
          <w:szCs w:val="24"/>
        </w:rPr>
        <w:t xml:space="preserve">63488K bytes of ATA CompactFlash </w:t>
      </w:r>
    </w:p>
    <w:p w14:paraId="1B40B9F7" w14:textId="77777777" w:rsidR="00AB3176" w:rsidRDefault="00AB3176" w:rsidP="00AB3176">
      <w:pPr>
        <w:pStyle w:val="ListParagraph"/>
        <w:rPr>
          <w:sz w:val="24"/>
          <w:szCs w:val="24"/>
        </w:rPr>
      </w:pPr>
    </w:p>
    <w:p w14:paraId="5031C09C" w14:textId="77777777" w:rsidR="001A3DB3" w:rsidRPr="000F1728" w:rsidRDefault="001A3DB3" w:rsidP="001A3DB3">
      <w:pPr>
        <w:pStyle w:val="ListParagraph"/>
        <w:rPr>
          <w:sz w:val="24"/>
          <w:szCs w:val="24"/>
        </w:rPr>
      </w:pPr>
      <w:r w:rsidRPr="000F1728">
        <w:rPr>
          <w:sz w:val="24"/>
          <w:szCs w:val="24"/>
        </w:rPr>
        <w:t>ATTRIBUTES:</w:t>
      </w:r>
    </w:p>
    <w:p w14:paraId="1FB71410" w14:textId="77777777" w:rsidR="001A3DB3" w:rsidRPr="000F1728" w:rsidRDefault="001A3DB3" w:rsidP="001A3DB3">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r>
        <w:rPr>
          <w:sz w:val="24"/>
          <w:szCs w:val="24"/>
        </w:rPr>
        <w:t>0</w:t>
      </w:r>
    </w:p>
    <w:p w14:paraId="4D897929" w14:textId="77777777" w:rsidR="001A3DB3" w:rsidRPr="000F1728" w:rsidRDefault="001A3DB3" w:rsidP="001A3DB3">
      <w:pPr>
        <w:pStyle w:val="ListParagraph"/>
        <w:rPr>
          <w:sz w:val="24"/>
          <w:szCs w:val="24"/>
        </w:rPr>
      </w:pPr>
      <w:r w:rsidRPr="000F1728">
        <w:rPr>
          <w:sz w:val="24"/>
          <w:szCs w:val="24"/>
        </w:rPr>
        <w:t>2.</w:t>
      </w:r>
      <w:r w:rsidRPr="000F1728">
        <w:rPr>
          <w:sz w:val="24"/>
          <w:szCs w:val="24"/>
        </w:rPr>
        <w:tab/>
        <w:t xml:space="preserve">COST - </w:t>
      </w:r>
      <w:r>
        <w:rPr>
          <w:sz w:val="24"/>
          <w:szCs w:val="24"/>
        </w:rPr>
        <w:t>100</w:t>
      </w:r>
    </w:p>
    <w:p w14:paraId="2DFA0172" w14:textId="77777777" w:rsidR="001A3DB3" w:rsidRPr="000F1728" w:rsidRDefault="001A3DB3" w:rsidP="001A3DB3">
      <w:pPr>
        <w:pStyle w:val="ListParagraph"/>
        <w:rPr>
          <w:sz w:val="24"/>
          <w:szCs w:val="24"/>
        </w:rPr>
      </w:pPr>
      <w:r w:rsidRPr="000F1728">
        <w:rPr>
          <w:sz w:val="24"/>
          <w:szCs w:val="24"/>
        </w:rPr>
        <w:t>3.</w:t>
      </w:r>
      <w:r w:rsidRPr="000F1728">
        <w:rPr>
          <w:sz w:val="24"/>
          <w:szCs w:val="24"/>
        </w:rPr>
        <w:tab/>
        <w:t xml:space="preserve">POWER SOURCE - </w:t>
      </w:r>
      <w:r>
        <w:rPr>
          <w:sz w:val="24"/>
          <w:szCs w:val="24"/>
        </w:rPr>
        <w:t>0</w:t>
      </w:r>
    </w:p>
    <w:p w14:paraId="6B164D4D" w14:textId="77777777" w:rsidR="001A3DB3" w:rsidRPr="00EF57FE" w:rsidRDefault="001A3DB3" w:rsidP="001A3DB3">
      <w:pPr>
        <w:pStyle w:val="ListParagraph"/>
        <w:rPr>
          <w:sz w:val="24"/>
          <w:szCs w:val="24"/>
        </w:rPr>
      </w:pPr>
      <w:r w:rsidRPr="000F1728">
        <w:rPr>
          <w:sz w:val="24"/>
          <w:szCs w:val="24"/>
        </w:rPr>
        <w:t>4.</w:t>
      </w:r>
      <w:r w:rsidRPr="000F1728">
        <w:rPr>
          <w:sz w:val="24"/>
          <w:szCs w:val="24"/>
        </w:rPr>
        <w:tab/>
        <w:t xml:space="preserve">RACK UNITS </w:t>
      </w:r>
      <w:r>
        <w:rPr>
          <w:sz w:val="24"/>
          <w:szCs w:val="24"/>
        </w:rPr>
        <w:t>–</w:t>
      </w:r>
      <w:r w:rsidRPr="000F1728">
        <w:rPr>
          <w:sz w:val="24"/>
          <w:szCs w:val="24"/>
        </w:rPr>
        <w:t xml:space="preserve"> </w:t>
      </w:r>
      <w:r>
        <w:rPr>
          <w:sz w:val="24"/>
          <w:szCs w:val="24"/>
        </w:rPr>
        <w:t>1</w:t>
      </w:r>
    </w:p>
    <w:p w14:paraId="51A06979" w14:textId="77777777" w:rsidR="001A3DB3" w:rsidRDefault="001A3DB3" w:rsidP="001A3DB3">
      <w:pPr>
        <w:pStyle w:val="ListParagraph"/>
        <w:rPr>
          <w:sz w:val="24"/>
          <w:szCs w:val="24"/>
        </w:rPr>
      </w:pPr>
      <w:r w:rsidRPr="000F1728">
        <w:rPr>
          <w:sz w:val="24"/>
          <w:szCs w:val="24"/>
        </w:rPr>
        <w:t>5.</w:t>
      </w:r>
      <w:r w:rsidRPr="000F1728">
        <w:rPr>
          <w:sz w:val="24"/>
          <w:szCs w:val="24"/>
        </w:rPr>
        <w:tab/>
        <w:t xml:space="preserve">WATTAGE – </w:t>
      </w:r>
      <w:r>
        <w:rPr>
          <w:sz w:val="24"/>
          <w:szCs w:val="24"/>
        </w:rPr>
        <w:t>70</w:t>
      </w:r>
    </w:p>
    <w:p w14:paraId="459811E9" w14:textId="05901CF5" w:rsidR="00600F93" w:rsidRPr="00E02578" w:rsidRDefault="00872AA6" w:rsidP="004E7F43">
      <w:pPr>
        <w:pStyle w:val="Heading1"/>
        <w:jc w:val="center"/>
        <w:rPr>
          <w:rStyle w:val="IntenseEmphasis"/>
        </w:rPr>
      </w:pPr>
      <w:r w:rsidRPr="00E02578">
        <w:rPr>
          <w:rStyle w:val="IntenseEmphasis"/>
        </w:rPr>
        <w:t>2621-XM Router</w:t>
      </w:r>
    </w:p>
    <w:p w14:paraId="6AA682D4" w14:textId="143DB6B7" w:rsidR="00191195" w:rsidRPr="00600F93" w:rsidRDefault="00600F93" w:rsidP="00600F93">
      <w:pPr>
        <w:pStyle w:val="ListParagraph"/>
        <w:rPr>
          <w:sz w:val="24"/>
          <w:szCs w:val="24"/>
        </w:rPr>
      </w:pPr>
      <w:r>
        <w:rPr>
          <w:sz w:val="24"/>
          <w:szCs w:val="24"/>
        </w:rPr>
        <w:t xml:space="preserve">It </w:t>
      </w:r>
      <w:proofErr w:type="gramStart"/>
      <w:r>
        <w:rPr>
          <w:sz w:val="24"/>
          <w:szCs w:val="24"/>
        </w:rPr>
        <w:t>contains  physical</w:t>
      </w:r>
      <w:proofErr w:type="gramEnd"/>
      <w:r>
        <w:rPr>
          <w:sz w:val="24"/>
          <w:szCs w:val="24"/>
        </w:rPr>
        <w:t xml:space="preserve"> modules like :</w:t>
      </w:r>
    </w:p>
    <w:p w14:paraId="40C17FE4" w14:textId="0CB37064" w:rsidR="00605412" w:rsidRDefault="00600F93" w:rsidP="00605412">
      <w:pPr>
        <w:pStyle w:val="ListParagraph"/>
        <w:numPr>
          <w:ilvl w:val="0"/>
          <w:numId w:val="5"/>
        </w:numPr>
        <w:rPr>
          <w:sz w:val="24"/>
          <w:szCs w:val="24"/>
        </w:rPr>
      </w:pPr>
      <w:r>
        <w:rPr>
          <w:sz w:val="24"/>
          <w:szCs w:val="24"/>
        </w:rPr>
        <w:t>NM-1</w:t>
      </w:r>
      <w:proofErr w:type="gramStart"/>
      <w:r>
        <w:rPr>
          <w:sz w:val="24"/>
          <w:szCs w:val="24"/>
        </w:rPr>
        <w:t>E</w:t>
      </w:r>
      <w:r w:rsidR="00605412">
        <w:rPr>
          <w:sz w:val="24"/>
          <w:szCs w:val="24"/>
        </w:rPr>
        <w:t xml:space="preserve"> :</w:t>
      </w:r>
      <w:proofErr w:type="gramEnd"/>
      <w:r w:rsidR="00605412">
        <w:rPr>
          <w:sz w:val="24"/>
          <w:szCs w:val="24"/>
        </w:rPr>
        <w:t xml:space="preserve"> </w:t>
      </w:r>
      <w:r w:rsidR="008F2624" w:rsidRPr="008F2624">
        <w:rPr>
          <w:sz w:val="24"/>
          <w:szCs w:val="24"/>
        </w:rPr>
        <w:t xml:space="preserve">The </w:t>
      </w:r>
      <w:r w:rsidR="008F2624" w:rsidRPr="008F2624">
        <w:rPr>
          <w:b/>
          <w:bCs/>
          <w:sz w:val="24"/>
          <w:szCs w:val="24"/>
        </w:rPr>
        <w:t>NM-1E</w:t>
      </w:r>
      <w:r w:rsidR="008F2624" w:rsidRPr="008F2624">
        <w:rPr>
          <w:sz w:val="24"/>
          <w:szCs w:val="24"/>
        </w:rPr>
        <w:t xml:space="preserve"> is a </w:t>
      </w:r>
      <w:r w:rsidR="008F2624" w:rsidRPr="008F2624">
        <w:rPr>
          <w:b/>
          <w:bCs/>
          <w:sz w:val="24"/>
          <w:szCs w:val="24"/>
        </w:rPr>
        <w:t>1-port Ethernet Network Module</w:t>
      </w:r>
      <w:r w:rsidR="008F2624" w:rsidRPr="008F2624">
        <w:rPr>
          <w:sz w:val="24"/>
          <w:szCs w:val="24"/>
        </w:rPr>
        <w:t xml:space="preserve"> for the </w:t>
      </w:r>
      <w:r w:rsidR="008F2624" w:rsidRPr="008F2624">
        <w:rPr>
          <w:b/>
          <w:bCs/>
          <w:sz w:val="24"/>
          <w:szCs w:val="24"/>
        </w:rPr>
        <w:t>Cisco 2621-XM router</w:t>
      </w:r>
      <w:r w:rsidR="008F2624" w:rsidRPr="008F2624">
        <w:rPr>
          <w:sz w:val="24"/>
          <w:szCs w:val="24"/>
        </w:rPr>
        <w:t xml:space="preserve">. It provides </w:t>
      </w:r>
      <w:r w:rsidR="008F2624" w:rsidRPr="008F2624">
        <w:rPr>
          <w:b/>
          <w:bCs/>
          <w:sz w:val="24"/>
          <w:szCs w:val="24"/>
        </w:rPr>
        <w:t>one Fast Ethernet (10/100 Mbps)</w:t>
      </w:r>
      <w:r w:rsidR="008F2624" w:rsidRPr="008F2624">
        <w:rPr>
          <w:sz w:val="24"/>
          <w:szCs w:val="24"/>
        </w:rPr>
        <w:t xml:space="preserve"> port, allowing you to connect the router to a local area network (LAN) or other Ethernet-enabled devices.</w:t>
      </w:r>
    </w:p>
    <w:p w14:paraId="6BD47831" w14:textId="77777777" w:rsidR="008F2624" w:rsidRPr="00605412" w:rsidRDefault="008F2624" w:rsidP="008F2624">
      <w:pPr>
        <w:pStyle w:val="ListParagraph"/>
        <w:rPr>
          <w:sz w:val="24"/>
          <w:szCs w:val="24"/>
        </w:rPr>
      </w:pPr>
    </w:p>
    <w:p w14:paraId="5C92B90C" w14:textId="1286F85E" w:rsidR="00600F93" w:rsidRDefault="00600F93" w:rsidP="00600F93">
      <w:pPr>
        <w:pStyle w:val="ListParagraph"/>
        <w:numPr>
          <w:ilvl w:val="0"/>
          <w:numId w:val="5"/>
        </w:numPr>
        <w:rPr>
          <w:sz w:val="24"/>
          <w:szCs w:val="24"/>
        </w:rPr>
      </w:pPr>
      <w:r>
        <w:rPr>
          <w:sz w:val="24"/>
          <w:szCs w:val="24"/>
        </w:rPr>
        <w:t>NM-1E2</w:t>
      </w:r>
      <w:proofErr w:type="gramStart"/>
      <w:r>
        <w:rPr>
          <w:sz w:val="24"/>
          <w:szCs w:val="24"/>
        </w:rPr>
        <w:t>W</w:t>
      </w:r>
      <w:r w:rsidR="008F2624">
        <w:rPr>
          <w:sz w:val="24"/>
          <w:szCs w:val="24"/>
        </w:rPr>
        <w:t xml:space="preserve"> :</w:t>
      </w:r>
      <w:proofErr w:type="gramEnd"/>
      <w:r w:rsidR="008F2624">
        <w:rPr>
          <w:sz w:val="24"/>
          <w:szCs w:val="24"/>
        </w:rPr>
        <w:t xml:space="preserve"> </w:t>
      </w:r>
      <w:r w:rsidR="008F2624" w:rsidRPr="008F2624">
        <w:rPr>
          <w:sz w:val="24"/>
          <w:szCs w:val="24"/>
        </w:rPr>
        <w:t xml:space="preserve">The </w:t>
      </w:r>
      <w:r w:rsidR="008F2624" w:rsidRPr="008F2624">
        <w:rPr>
          <w:b/>
          <w:bCs/>
          <w:sz w:val="24"/>
          <w:szCs w:val="24"/>
        </w:rPr>
        <w:t>NM-1E2W</w:t>
      </w:r>
      <w:r w:rsidR="008F2624" w:rsidRPr="008F2624">
        <w:rPr>
          <w:sz w:val="24"/>
          <w:szCs w:val="24"/>
        </w:rPr>
        <w:t xml:space="preserve"> is a </w:t>
      </w:r>
      <w:r w:rsidR="008F2624" w:rsidRPr="008F2624">
        <w:rPr>
          <w:b/>
          <w:bCs/>
          <w:sz w:val="24"/>
          <w:szCs w:val="24"/>
        </w:rPr>
        <w:t>1-port Ethernet + 2-port WAN</w:t>
      </w:r>
      <w:r w:rsidR="008F2624" w:rsidRPr="008F2624">
        <w:rPr>
          <w:sz w:val="24"/>
          <w:szCs w:val="24"/>
        </w:rPr>
        <w:t xml:space="preserve"> Network Module for the </w:t>
      </w:r>
      <w:r w:rsidR="008F2624" w:rsidRPr="008F2624">
        <w:rPr>
          <w:b/>
          <w:bCs/>
          <w:sz w:val="24"/>
          <w:szCs w:val="24"/>
        </w:rPr>
        <w:t>Cisco 2621-XM router</w:t>
      </w:r>
      <w:r w:rsidR="008F2624" w:rsidRPr="008F2624">
        <w:rPr>
          <w:sz w:val="24"/>
          <w:szCs w:val="24"/>
        </w:rPr>
        <w:t xml:space="preserve">. This module provides </w:t>
      </w:r>
      <w:r w:rsidR="008F2624" w:rsidRPr="008F2624">
        <w:rPr>
          <w:b/>
          <w:bCs/>
          <w:sz w:val="24"/>
          <w:szCs w:val="24"/>
        </w:rPr>
        <w:t>one Fast Ethernet (10/100 Mbps)</w:t>
      </w:r>
      <w:r w:rsidR="008F2624" w:rsidRPr="008F2624">
        <w:rPr>
          <w:sz w:val="24"/>
          <w:szCs w:val="24"/>
        </w:rPr>
        <w:t xml:space="preserve"> port and </w:t>
      </w:r>
      <w:r w:rsidR="008F2624" w:rsidRPr="008F2624">
        <w:rPr>
          <w:b/>
          <w:bCs/>
          <w:sz w:val="24"/>
          <w:szCs w:val="24"/>
        </w:rPr>
        <w:t>two WAN interface ports</w:t>
      </w:r>
      <w:r w:rsidR="008F2624" w:rsidRPr="008F2624">
        <w:rPr>
          <w:sz w:val="24"/>
          <w:szCs w:val="24"/>
        </w:rPr>
        <w:t xml:space="preserve"> (usually for </w:t>
      </w:r>
      <w:r w:rsidR="008F2624" w:rsidRPr="008F2624">
        <w:rPr>
          <w:b/>
          <w:bCs/>
          <w:sz w:val="24"/>
          <w:szCs w:val="24"/>
        </w:rPr>
        <w:t>Serial</w:t>
      </w:r>
      <w:r w:rsidR="008F2624" w:rsidRPr="008F2624">
        <w:rPr>
          <w:sz w:val="24"/>
          <w:szCs w:val="24"/>
        </w:rPr>
        <w:t xml:space="preserve"> or </w:t>
      </w:r>
      <w:r w:rsidR="008F2624" w:rsidRPr="008F2624">
        <w:rPr>
          <w:b/>
          <w:bCs/>
          <w:sz w:val="24"/>
          <w:szCs w:val="24"/>
        </w:rPr>
        <w:t>ISDN</w:t>
      </w:r>
      <w:r w:rsidR="008F2624" w:rsidRPr="008F2624">
        <w:rPr>
          <w:sz w:val="24"/>
          <w:szCs w:val="24"/>
        </w:rPr>
        <w:t xml:space="preserve"> connectivity).</w:t>
      </w:r>
    </w:p>
    <w:p w14:paraId="73969CB2" w14:textId="77777777" w:rsidR="008F2624" w:rsidRPr="008F2624" w:rsidRDefault="008F2624" w:rsidP="008F2624">
      <w:pPr>
        <w:pStyle w:val="ListParagraph"/>
        <w:rPr>
          <w:sz w:val="24"/>
          <w:szCs w:val="24"/>
        </w:rPr>
      </w:pPr>
    </w:p>
    <w:p w14:paraId="30DEEF7F" w14:textId="77777777" w:rsidR="008F2624" w:rsidRDefault="008F2624" w:rsidP="008F2624">
      <w:pPr>
        <w:pStyle w:val="ListParagraph"/>
        <w:rPr>
          <w:sz w:val="24"/>
          <w:szCs w:val="24"/>
        </w:rPr>
      </w:pPr>
    </w:p>
    <w:p w14:paraId="03D1F5BA" w14:textId="7154CAB2" w:rsidR="00600F93" w:rsidRDefault="00600F93" w:rsidP="00600F93">
      <w:pPr>
        <w:pStyle w:val="ListParagraph"/>
        <w:numPr>
          <w:ilvl w:val="0"/>
          <w:numId w:val="5"/>
        </w:numPr>
        <w:rPr>
          <w:sz w:val="24"/>
          <w:szCs w:val="24"/>
        </w:rPr>
      </w:pPr>
      <w:r>
        <w:rPr>
          <w:sz w:val="24"/>
          <w:szCs w:val="24"/>
        </w:rPr>
        <w:t>NM-1FE-</w:t>
      </w:r>
      <w:proofErr w:type="gramStart"/>
      <w:r>
        <w:rPr>
          <w:sz w:val="24"/>
          <w:szCs w:val="24"/>
        </w:rPr>
        <w:t>FX</w:t>
      </w:r>
      <w:r w:rsidR="005C1F91">
        <w:rPr>
          <w:sz w:val="24"/>
          <w:szCs w:val="24"/>
        </w:rPr>
        <w:t xml:space="preserve"> :</w:t>
      </w:r>
      <w:proofErr w:type="gramEnd"/>
      <w:r w:rsidR="005C1F91">
        <w:rPr>
          <w:sz w:val="24"/>
          <w:szCs w:val="24"/>
        </w:rPr>
        <w:t xml:space="preserve"> </w:t>
      </w:r>
      <w:r w:rsidR="005C1F91" w:rsidRPr="005C1F91">
        <w:rPr>
          <w:sz w:val="24"/>
          <w:szCs w:val="24"/>
        </w:rPr>
        <w:t xml:space="preserve">The </w:t>
      </w:r>
      <w:r w:rsidR="005C1F91" w:rsidRPr="005C1F91">
        <w:rPr>
          <w:b/>
          <w:bCs/>
          <w:sz w:val="24"/>
          <w:szCs w:val="24"/>
        </w:rPr>
        <w:t>NM-1FE-FX</w:t>
      </w:r>
      <w:r w:rsidR="005C1F91" w:rsidRPr="005C1F91">
        <w:rPr>
          <w:sz w:val="24"/>
          <w:szCs w:val="24"/>
        </w:rPr>
        <w:t xml:space="preserve"> is a </w:t>
      </w:r>
      <w:r w:rsidR="005C1F91" w:rsidRPr="005C1F91">
        <w:rPr>
          <w:b/>
          <w:bCs/>
          <w:sz w:val="24"/>
          <w:szCs w:val="24"/>
        </w:rPr>
        <w:t>1-port Fast Ethernet (10/100 Mbps) Fiber Network Module</w:t>
      </w:r>
      <w:r w:rsidR="005C1F91" w:rsidRPr="005C1F91">
        <w:rPr>
          <w:sz w:val="24"/>
          <w:szCs w:val="24"/>
        </w:rPr>
        <w:t xml:space="preserve"> for the </w:t>
      </w:r>
      <w:r w:rsidR="005C1F91" w:rsidRPr="005C1F91">
        <w:rPr>
          <w:b/>
          <w:bCs/>
          <w:sz w:val="24"/>
          <w:szCs w:val="24"/>
        </w:rPr>
        <w:t>Cisco 2621-XM router</w:t>
      </w:r>
      <w:r w:rsidR="005C1F91" w:rsidRPr="005C1F91">
        <w:rPr>
          <w:sz w:val="24"/>
          <w:szCs w:val="24"/>
        </w:rPr>
        <w:t xml:space="preserve">. It provides </w:t>
      </w:r>
      <w:r w:rsidR="005C1F91" w:rsidRPr="005C1F91">
        <w:rPr>
          <w:b/>
          <w:bCs/>
          <w:sz w:val="24"/>
          <w:szCs w:val="24"/>
        </w:rPr>
        <w:t>one Ethernet port</w:t>
      </w:r>
      <w:r w:rsidR="005C1F91" w:rsidRPr="005C1F91">
        <w:rPr>
          <w:sz w:val="24"/>
          <w:szCs w:val="24"/>
        </w:rPr>
        <w:t xml:space="preserve"> for connecting the router to a network using </w:t>
      </w:r>
      <w:proofErr w:type="spellStart"/>
      <w:r w:rsidR="005C1F91" w:rsidRPr="005C1F91">
        <w:rPr>
          <w:b/>
          <w:bCs/>
          <w:sz w:val="24"/>
          <w:szCs w:val="24"/>
        </w:rPr>
        <w:t>fiber</w:t>
      </w:r>
      <w:proofErr w:type="spellEnd"/>
      <w:r w:rsidR="005C1F91" w:rsidRPr="005C1F91">
        <w:rPr>
          <w:b/>
          <w:bCs/>
          <w:sz w:val="24"/>
          <w:szCs w:val="24"/>
        </w:rPr>
        <w:t>-optic cables</w:t>
      </w:r>
      <w:r w:rsidR="005C1F91" w:rsidRPr="005C1F91">
        <w:rPr>
          <w:sz w:val="24"/>
          <w:szCs w:val="24"/>
        </w:rPr>
        <w:t xml:space="preserve">. The module supports </w:t>
      </w:r>
      <w:r w:rsidR="005C1F91" w:rsidRPr="005C1F91">
        <w:rPr>
          <w:b/>
          <w:bCs/>
          <w:sz w:val="24"/>
          <w:szCs w:val="24"/>
        </w:rPr>
        <w:t>multimode</w:t>
      </w:r>
      <w:r w:rsidR="005C1F91" w:rsidRPr="005C1F91">
        <w:rPr>
          <w:sz w:val="24"/>
          <w:szCs w:val="24"/>
        </w:rPr>
        <w:t xml:space="preserve"> or </w:t>
      </w:r>
      <w:r w:rsidR="005C1F91" w:rsidRPr="005C1F91">
        <w:rPr>
          <w:b/>
          <w:bCs/>
          <w:sz w:val="24"/>
          <w:szCs w:val="24"/>
        </w:rPr>
        <w:t xml:space="preserve">single-mode </w:t>
      </w:r>
      <w:proofErr w:type="spellStart"/>
      <w:r w:rsidR="005C1F91" w:rsidRPr="005C1F91">
        <w:rPr>
          <w:b/>
          <w:bCs/>
          <w:sz w:val="24"/>
          <w:szCs w:val="24"/>
        </w:rPr>
        <w:t>fiber</w:t>
      </w:r>
      <w:proofErr w:type="spellEnd"/>
      <w:r w:rsidR="005C1F91" w:rsidRPr="005C1F91">
        <w:rPr>
          <w:sz w:val="24"/>
          <w:szCs w:val="24"/>
        </w:rPr>
        <w:t xml:space="preserve"> connections</w:t>
      </w:r>
    </w:p>
    <w:p w14:paraId="1F319190" w14:textId="77777777" w:rsidR="005C1F91" w:rsidRDefault="005C1F91" w:rsidP="005C1F91">
      <w:pPr>
        <w:pStyle w:val="ListParagraph"/>
        <w:rPr>
          <w:sz w:val="24"/>
          <w:szCs w:val="24"/>
        </w:rPr>
      </w:pPr>
    </w:p>
    <w:p w14:paraId="28CC976B" w14:textId="77777777" w:rsidR="00600F93" w:rsidRDefault="00600F93" w:rsidP="00600F93">
      <w:pPr>
        <w:pStyle w:val="ListParagraph"/>
        <w:numPr>
          <w:ilvl w:val="0"/>
          <w:numId w:val="5"/>
        </w:numPr>
        <w:rPr>
          <w:sz w:val="24"/>
          <w:szCs w:val="24"/>
        </w:rPr>
      </w:pPr>
      <w:r>
        <w:rPr>
          <w:sz w:val="24"/>
          <w:szCs w:val="24"/>
        </w:rPr>
        <w:t>NM-1FE-TX</w:t>
      </w:r>
    </w:p>
    <w:p w14:paraId="4BD9BC36" w14:textId="77777777" w:rsidR="00600F93" w:rsidRDefault="00600F93" w:rsidP="00600F93">
      <w:pPr>
        <w:pStyle w:val="ListParagraph"/>
        <w:numPr>
          <w:ilvl w:val="0"/>
          <w:numId w:val="5"/>
        </w:numPr>
        <w:rPr>
          <w:sz w:val="24"/>
          <w:szCs w:val="24"/>
        </w:rPr>
      </w:pPr>
      <w:r>
        <w:rPr>
          <w:sz w:val="24"/>
          <w:szCs w:val="24"/>
        </w:rPr>
        <w:t>NM-1FE2W</w:t>
      </w:r>
    </w:p>
    <w:p w14:paraId="7B16435F" w14:textId="77777777" w:rsidR="00600F93" w:rsidRDefault="00600F93" w:rsidP="00600F93">
      <w:pPr>
        <w:pStyle w:val="ListParagraph"/>
        <w:numPr>
          <w:ilvl w:val="0"/>
          <w:numId w:val="5"/>
        </w:numPr>
        <w:rPr>
          <w:sz w:val="24"/>
          <w:szCs w:val="24"/>
        </w:rPr>
      </w:pPr>
      <w:r>
        <w:rPr>
          <w:sz w:val="24"/>
          <w:szCs w:val="24"/>
        </w:rPr>
        <w:t>NM-2FE2W</w:t>
      </w:r>
    </w:p>
    <w:p w14:paraId="202398F6" w14:textId="77777777" w:rsidR="00600F93" w:rsidRDefault="00600F93" w:rsidP="00600F93">
      <w:pPr>
        <w:pStyle w:val="ListParagraph"/>
        <w:numPr>
          <w:ilvl w:val="0"/>
          <w:numId w:val="5"/>
        </w:numPr>
        <w:rPr>
          <w:sz w:val="24"/>
          <w:szCs w:val="24"/>
        </w:rPr>
      </w:pPr>
      <w:r>
        <w:rPr>
          <w:sz w:val="24"/>
          <w:szCs w:val="24"/>
        </w:rPr>
        <w:t>NM-2W</w:t>
      </w:r>
    </w:p>
    <w:p w14:paraId="10AFDC2D" w14:textId="77777777" w:rsidR="00600F93" w:rsidRDefault="00600F93" w:rsidP="00600F93">
      <w:pPr>
        <w:pStyle w:val="ListParagraph"/>
        <w:numPr>
          <w:ilvl w:val="0"/>
          <w:numId w:val="5"/>
        </w:numPr>
        <w:rPr>
          <w:sz w:val="24"/>
          <w:szCs w:val="24"/>
        </w:rPr>
      </w:pPr>
      <w:r>
        <w:rPr>
          <w:sz w:val="24"/>
          <w:szCs w:val="24"/>
        </w:rPr>
        <w:t>NM-4A/S</w:t>
      </w:r>
    </w:p>
    <w:p w14:paraId="459E76C6" w14:textId="77777777" w:rsidR="00600F93" w:rsidRDefault="00600F93" w:rsidP="00600F93">
      <w:pPr>
        <w:pStyle w:val="ListParagraph"/>
        <w:numPr>
          <w:ilvl w:val="0"/>
          <w:numId w:val="5"/>
        </w:numPr>
        <w:rPr>
          <w:sz w:val="24"/>
          <w:szCs w:val="24"/>
        </w:rPr>
      </w:pPr>
      <w:r>
        <w:rPr>
          <w:sz w:val="24"/>
          <w:szCs w:val="24"/>
        </w:rPr>
        <w:t>NM-4E</w:t>
      </w:r>
    </w:p>
    <w:p w14:paraId="6B3F6E42" w14:textId="77777777" w:rsidR="00600F93" w:rsidRDefault="00600F93" w:rsidP="00600F93">
      <w:pPr>
        <w:pStyle w:val="ListParagraph"/>
        <w:numPr>
          <w:ilvl w:val="0"/>
          <w:numId w:val="5"/>
        </w:numPr>
        <w:rPr>
          <w:sz w:val="24"/>
          <w:szCs w:val="24"/>
        </w:rPr>
      </w:pPr>
      <w:r>
        <w:rPr>
          <w:sz w:val="24"/>
          <w:szCs w:val="24"/>
        </w:rPr>
        <w:t>NM-8A/S</w:t>
      </w:r>
    </w:p>
    <w:p w14:paraId="7B75BC21" w14:textId="77777777" w:rsidR="00600F93" w:rsidRDefault="00600F93" w:rsidP="00600F93">
      <w:pPr>
        <w:pStyle w:val="ListParagraph"/>
        <w:numPr>
          <w:ilvl w:val="0"/>
          <w:numId w:val="5"/>
        </w:numPr>
        <w:rPr>
          <w:sz w:val="24"/>
          <w:szCs w:val="24"/>
        </w:rPr>
      </w:pPr>
      <w:r>
        <w:rPr>
          <w:sz w:val="24"/>
          <w:szCs w:val="24"/>
        </w:rPr>
        <w:t>NM-8AM</w:t>
      </w:r>
    </w:p>
    <w:p w14:paraId="6EBF3C64" w14:textId="77777777" w:rsidR="00600F93" w:rsidRDefault="00600F93" w:rsidP="00600F93">
      <w:pPr>
        <w:pStyle w:val="ListParagraph"/>
        <w:numPr>
          <w:ilvl w:val="0"/>
          <w:numId w:val="5"/>
        </w:numPr>
        <w:rPr>
          <w:sz w:val="24"/>
          <w:szCs w:val="24"/>
        </w:rPr>
      </w:pPr>
      <w:r>
        <w:rPr>
          <w:sz w:val="24"/>
          <w:szCs w:val="24"/>
        </w:rPr>
        <w:t>NM-Cover</w:t>
      </w:r>
    </w:p>
    <w:p w14:paraId="397CB2A7" w14:textId="77777777" w:rsidR="00600F93" w:rsidRDefault="00600F93" w:rsidP="00600F93">
      <w:pPr>
        <w:pStyle w:val="ListParagraph"/>
        <w:numPr>
          <w:ilvl w:val="0"/>
          <w:numId w:val="5"/>
        </w:numPr>
        <w:rPr>
          <w:sz w:val="24"/>
          <w:szCs w:val="24"/>
        </w:rPr>
      </w:pPr>
      <w:r>
        <w:rPr>
          <w:sz w:val="24"/>
          <w:szCs w:val="24"/>
        </w:rPr>
        <w:t>WIC-1AM</w:t>
      </w:r>
    </w:p>
    <w:p w14:paraId="7FDE80EA" w14:textId="77777777" w:rsidR="00600F93" w:rsidRDefault="00600F93" w:rsidP="00600F93">
      <w:pPr>
        <w:pStyle w:val="ListParagraph"/>
        <w:numPr>
          <w:ilvl w:val="0"/>
          <w:numId w:val="5"/>
        </w:numPr>
        <w:rPr>
          <w:sz w:val="24"/>
          <w:szCs w:val="24"/>
        </w:rPr>
      </w:pPr>
      <w:r>
        <w:rPr>
          <w:sz w:val="24"/>
          <w:szCs w:val="24"/>
        </w:rPr>
        <w:t>WIC-1T</w:t>
      </w:r>
    </w:p>
    <w:p w14:paraId="16047F74" w14:textId="77777777" w:rsidR="00600F93" w:rsidRDefault="00600F93" w:rsidP="00600F93">
      <w:pPr>
        <w:pStyle w:val="ListParagraph"/>
        <w:numPr>
          <w:ilvl w:val="0"/>
          <w:numId w:val="5"/>
        </w:numPr>
        <w:rPr>
          <w:sz w:val="24"/>
          <w:szCs w:val="24"/>
        </w:rPr>
      </w:pPr>
      <w:r>
        <w:rPr>
          <w:sz w:val="24"/>
          <w:szCs w:val="24"/>
        </w:rPr>
        <w:t>WIC-2AM</w:t>
      </w:r>
    </w:p>
    <w:p w14:paraId="459A5517" w14:textId="77777777" w:rsidR="00600F93" w:rsidRDefault="00600F93" w:rsidP="00600F93">
      <w:pPr>
        <w:pStyle w:val="ListParagraph"/>
        <w:numPr>
          <w:ilvl w:val="0"/>
          <w:numId w:val="5"/>
        </w:numPr>
        <w:rPr>
          <w:sz w:val="24"/>
          <w:szCs w:val="24"/>
        </w:rPr>
      </w:pPr>
      <w:r>
        <w:rPr>
          <w:sz w:val="24"/>
          <w:szCs w:val="24"/>
        </w:rPr>
        <w:lastRenderedPageBreak/>
        <w:t>WIC-2T</w:t>
      </w:r>
    </w:p>
    <w:p w14:paraId="4CBF25ED" w14:textId="77777777" w:rsidR="00600F93" w:rsidRDefault="00600F93" w:rsidP="00600F93">
      <w:pPr>
        <w:pStyle w:val="ListParagraph"/>
        <w:numPr>
          <w:ilvl w:val="0"/>
          <w:numId w:val="5"/>
        </w:numPr>
        <w:rPr>
          <w:sz w:val="24"/>
          <w:szCs w:val="24"/>
        </w:rPr>
      </w:pPr>
      <w:r>
        <w:rPr>
          <w:sz w:val="24"/>
          <w:szCs w:val="24"/>
        </w:rPr>
        <w:t>WIC-Cover</w:t>
      </w:r>
    </w:p>
    <w:p w14:paraId="6B9445AE" w14:textId="77777777" w:rsidR="00191195" w:rsidRDefault="00191195" w:rsidP="00191195">
      <w:pPr>
        <w:pStyle w:val="ListParagraph"/>
        <w:rPr>
          <w:sz w:val="24"/>
          <w:szCs w:val="24"/>
        </w:rPr>
      </w:pPr>
    </w:p>
    <w:p w14:paraId="20F70BBF" w14:textId="77777777" w:rsidR="0072311F" w:rsidRDefault="0072311F" w:rsidP="0072311F">
      <w:pPr>
        <w:pStyle w:val="ListParagraph"/>
        <w:rPr>
          <w:sz w:val="24"/>
          <w:szCs w:val="24"/>
        </w:rPr>
      </w:pPr>
      <w:r>
        <w:rPr>
          <w:sz w:val="24"/>
          <w:szCs w:val="24"/>
        </w:rPr>
        <w:t xml:space="preserve">It’s </w:t>
      </w:r>
      <w:proofErr w:type="gramStart"/>
      <w:r>
        <w:rPr>
          <w:sz w:val="24"/>
          <w:szCs w:val="24"/>
        </w:rPr>
        <w:t>CONFIG :</w:t>
      </w:r>
      <w:proofErr w:type="gramEnd"/>
    </w:p>
    <w:p w14:paraId="408A6EA3" w14:textId="77777777" w:rsidR="0072311F" w:rsidRDefault="0072311F" w:rsidP="0072311F">
      <w:pPr>
        <w:pStyle w:val="ListParagraph"/>
        <w:rPr>
          <w:sz w:val="24"/>
          <w:szCs w:val="24"/>
        </w:rPr>
      </w:pPr>
    </w:p>
    <w:p w14:paraId="19C32B4C" w14:textId="77777777" w:rsidR="0072311F" w:rsidRDefault="0072311F" w:rsidP="0072311F">
      <w:pPr>
        <w:pStyle w:val="ListParagraph"/>
        <w:numPr>
          <w:ilvl w:val="0"/>
          <w:numId w:val="5"/>
        </w:numPr>
        <w:rPr>
          <w:sz w:val="24"/>
          <w:szCs w:val="24"/>
        </w:rPr>
      </w:pPr>
      <w:proofErr w:type="gramStart"/>
      <w:r>
        <w:rPr>
          <w:sz w:val="24"/>
          <w:szCs w:val="24"/>
        </w:rPr>
        <w:t>GLOBAL :</w:t>
      </w:r>
      <w:proofErr w:type="gramEnd"/>
    </w:p>
    <w:p w14:paraId="6F60D268" w14:textId="1C8B6A03" w:rsidR="0072311F" w:rsidRPr="0072311F" w:rsidRDefault="0072311F" w:rsidP="0072311F">
      <w:pPr>
        <w:pStyle w:val="ListParagraph"/>
        <w:numPr>
          <w:ilvl w:val="0"/>
          <w:numId w:val="32"/>
        </w:numPr>
        <w:rPr>
          <w:sz w:val="24"/>
          <w:szCs w:val="24"/>
        </w:rPr>
      </w:pPr>
      <w:r w:rsidRPr="0072311F">
        <w:rPr>
          <w:sz w:val="24"/>
          <w:szCs w:val="24"/>
        </w:rPr>
        <w:t>Settings</w:t>
      </w:r>
    </w:p>
    <w:p w14:paraId="7074CAC7" w14:textId="2E64E1FE" w:rsidR="0072311F" w:rsidRPr="0072311F" w:rsidRDefault="0072311F" w:rsidP="0072311F">
      <w:pPr>
        <w:pStyle w:val="ListParagraph"/>
        <w:numPr>
          <w:ilvl w:val="0"/>
          <w:numId w:val="32"/>
        </w:numPr>
        <w:rPr>
          <w:sz w:val="24"/>
          <w:szCs w:val="24"/>
        </w:rPr>
      </w:pPr>
      <w:r w:rsidRPr="0072311F">
        <w:rPr>
          <w:sz w:val="24"/>
          <w:szCs w:val="24"/>
        </w:rPr>
        <w:t>Algorithm settings</w:t>
      </w:r>
    </w:p>
    <w:p w14:paraId="4B941CD1" w14:textId="77777777" w:rsidR="0072311F" w:rsidRDefault="0072311F" w:rsidP="0072311F">
      <w:pPr>
        <w:pStyle w:val="ListParagraph"/>
        <w:ind w:left="1080"/>
        <w:rPr>
          <w:sz w:val="24"/>
          <w:szCs w:val="24"/>
        </w:rPr>
      </w:pPr>
    </w:p>
    <w:p w14:paraId="0C2266C1" w14:textId="77777777" w:rsidR="0072311F" w:rsidRDefault="0072311F" w:rsidP="0072311F">
      <w:pPr>
        <w:pStyle w:val="ListParagraph"/>
        <w:numPr>
          <w:ilvl w:val="0"/>
          <w:numId w:val="5"/>
        </w:numPr>
        <w:rPr>
          <w:sz w:val="24"/>
          <w:szCs w:val="24"/>
        </w:rPr>
      </w:pPr>
      <w:proofErr w:type="gramStart"/>
      <w:r>
        <w:rPr>
          <w:sz w:val="24"/>
          <w:szCs w:val="24"/>
        </w:rPr>
        <w:t>ROUTING :</w:t>
      </w:r>
      <w:proofErr w:type="gramEnd"/>
    </w:p>
    <w:p w14:paraId="1ECCB203" w14:textId="1AAF8361" w:rsidR="0072311F" w:rsidRPr="0072311F" w:rsidRDefault="0072311F" w:rsidP="0072311F">
      <w:pPr>
        <w:pStyle w:val="ListParagraph"/>
        <w:numPr>
          <w:ilvl w:val="0"/>
          <w:numId w:val="33"/>
        </w:numPr>
        <w:rPr>
          <w:sz w:val="24"/>
          <w:szCs w:val="24"/>
        </w:rPr>
      </w:pPr>
      <w:r w:rsidRPr="0072311F">
        <w:rPr>
          <w:sz w:val="24"/>
          <w:szCs w:val="24"/>
        </w:rPr>
        <w:t xml:space="preserve">Static </w:t>
      </w:r>
    </w:p>
    <w:p w14:paraId="2DD5E3E6" w14:textId="77777777" w:rsidR="0072311F" w:rsidRDefault="0072311F" w:rsidP="0072311F">
      <w:pPr>
        <w:pStyle w:val="ListParagraph"/>
        <w:numPr>
          <w:ilvl w:val="0"/>
          <w:numId w:val="33"/>
        </w:numPr>
        <w:rPr>
          <w:sz w:val="24"/>
          <w:szCs w:val="24"/>
        </w:rPr>
      </w:pPr>
      <w:r>
        <w:rPr>
          <w:sz w:val="24"/>
          <w:szCs w:val="24"/>
        </w:rPr>
        <w:t>RIP</w:t>
      </w:r>
    </w:p>
    <w:p w14:paraId="0194BAFC" w14:textId="77777777" w:rsidR="0072311F" w:rsidRPr="00182041" w:rsidRDefault="0072311F" w:rsidP="0072311F">
      <w:pPr>
        <w:pStyle w:val="ListParagraph"/>
        <w:ind w:left="1080"/>
        <w:rPr>
          <w:sz w:val="24"/>
          <w:szCs w:val="24"/>
        </w:rPr>
      </w:pPr>
      <w:r>
        <w:rPr>
          <w:sz w:val="24"/>
          <w:szCs w:val="24"/>
        </w:rPr>
        <w:t xml:space="preserve"> </w:t>
      </w:r>
    </w:p>
    <w:p w14:paraId="50779D50" w14:textId="77777777" w:rsidR="0072311F" w:rsidRDefault="0072311F" w:rsidP="0072311F">
      <w:pPr>
        <w:pStyle w:val="ListParagraph"/>
        <w:numPr>
          <w:ilvl w:val="0"/>
          <w:numId w:val="5"/>
        </w:numPr>
        <w:rPr>
          <w:sz w:val="24"/>
          <w:szCs w:val="24"/>
        </w:rPr>
      </w:pPr>
      <w:proofErr w:type="gramStart"/>
      <w:r>
        <w:rPr>
          <w:sz w:val="24"/>
          <w:szCs w:val="24"/>
        </w:rPr>
        <w:t>INTERFACE :</w:t>
      </w:r>
      <w:proofErr w:type="gramEnd"/>
      <w:r>
        <w:rPr>
          <w:sz w:val="24"/>
          <w:szCs w:val="24"/>
        </w:rPr>
        <w:t xml:space="preserve"> </w:t>
      </w:r>
    </w:p>
    <w:p w14:paraId="41D61383" w14:textId="1239BA22" w:rsidR="0072311F" w:rsidRDefault="0072311F" w:rsidP="0072311F">
      <w:pPr>
        <w:pStyle w:val="ListParagraph"/>
        <w:numPr>
          <w:ilvl w:val="0"/>
          <w:numId w:val="35"/>
        </w:numPr>
        <w:rPr>
          <w:sz w:val="24"/>
          <w:szCs w:val="24"/>
        </w:rPr>
      </w:pPr>
      <w:r>
        <w:rPr>
          <w:sz w:val="24"/>
          <w:szCs w:val="24"/>
        </w:rPr>
        <w:t xml:space="preserve"> FastEthernet0/0</w:t>
      </w:r>
    </w:p>
    <w:p w14:paraId="32C24758" w14:textId="3D849C42" w:rsidR="00E9441A" w:rsidRPr="00E9441A" w:rsidRDefault="0072311F" w:rsidP="00E9441A">
      <w:pPr>
        <w:pStyle w:val="ListParagraph"/>
        <w:numPr>
          <w:ilvl w:val="0"/>
          <w:numId w:val="35"/>
        </w:numPr>
        <w:rPr>
          <w:sz w:val="24"/>
          <w:szCs w:val="24"/>
        </w:rPr>
      </w:pPr>
      <w:r>
        <w:rPr>
          <w:sz w:val="24"/>
          <w:szCs w:val="24"/>
        </w:rPr>
        <w:t>FastEthernet</w:t>
      </w:r>
      <w:r w:rsidR="00E9441A">
        <w:rPr>
          <w:sz w:val="24"/>
          <w:szCs w:val="24"/>
        </w:rPr>
        <w:t>0/1</w:t>
      </w:r>
    </w:p>
    <w:p w14:paraId="20016F05" w14:textId="54A4EC8B" w:rsidR="00E9441A" w:rsidRPr="001A3DB3" w:rsidRDefault="00E9441A" w:rsidP="001A3DB3">
      <w:pPr>
        <w:pStyle w:val="ListParagraph"/>
        <w:numPr>
          <w:ilvl w:val="0"/>
          <w:numId w:val="5"/>
        </w:numPr>
        <w:rPr>
          <w:sz w:val="24"/>
          <w:szCs w:val="24"/>
        </w:rPr>
      </w:pPr>
      <w:r>
        <w:rPr>
          <w:sz w:val="24"/>
          <w:szCs w:val="24"/>
        </w:rPr>
        <w:t>32k bytes of non-volatile config memory</w:t>
      </w:r>
    </w:p>
    <w:p w14:paraId="720CC95D" w14:textId="77777777" w:rsidR="00E9441A" w:rsidRDefault="00E9441A" w:rsidP="00E9441A">
      <w:pPr>
        <w:pStyle w:val="ListParagraph"/>
        <w:numPr>
          <w:ilvl w:val="0"/>
          <w:numId w:val="5"/>
        </w:numPr>
        <w:rPr>
          <w:sz w:val="24"/>
          <w:szCs w:val="24"/>
        </w:rPr>
      </w:pPr>
      <w:r>
        <w:rPr>
          <w:sz w:val="24"/>
          <w:szCs w:val="24"/>
        </w:rPr>
        <w:t xml:space="preserve">63488K bytes of ATA CompactFlash </w:t>
      </w:r>
    </w:p>
    <w:p w14:paraId="6F95D79D" w14:textId="77777777" w:rsidR="00E9441A" w:rsidRDefault="00E9441A" w:rsidP="00E9441A">
      <w:pPr>
        <w:pStyle w:val="ListParagraph"/>
        <w:rPr>
          <w:sz w:val="24"/>
          <w:szCs w:val="24"/>
        </w:rPr>
      </w:pPr>
    </w:p>
    <w:p w14:paraId="5821FA00" w14:textId="77777777" w:rsidR="001A3DB3" w:rsidRPr="000F1728" w:rsidRDefault="001A3DB3" w:rsidP="001A3DB3">
      <w:pPr>
        <w:pStyle w:val="ListParagraph"/>
        <w:rPr>
          <w:sz w:val="24"/>
          <w:szCs w:val="24"/>
        </w:rPr>
      </w:pPr>
      <w:r w:rsidRPr="000F1728">
        <w:rPr>
          <w:sz w:val="24"/>
          <w:szCs w:val="24"/>
        </w:rPr>
        <w:t>ATTRIBUTES:</w:t>
      </w:r>
    </w:p>
    <w:p w14:paraId="2A80AA31" w14:textId="77777777" w:rsidR="001A3DB3" w:rsidRPr="000F1728" w:rsidRDefault="001A3DB3" w:rsidP="001A3DB3">
      <w:pPr>
        <w:pStyle w:val="ListParagraph"/>
        <w:rPr>
          <w:sz w:val="24"/>
          <w:szCs w:val="24"/>
        </w:rPr>
      </w:pPr>
      <w:r w:rsidRPr="000F1728">
        <w:rPr>
          <w:sz w:val="24"/>
          <w:szCs w:val="24"/>
        </w:rPr>
        <w:t>1.</w:t>
      </w:r>
      <w:r w:rsidRPr="000F1728">
        <w:rPr>
          <w:sz w:val="24"/>
          <w:szCs w:val="24"/>
        </w:rPr>
        <w:tab/>
        <w:t xml:space="preserve">MTBF - </w:t>
      </w:r>
      <w:r>
        <w:rPr>
          <w:sz w:val="24"/>
          <w:szCs w:val="24"/>
        </w:rPr>
        <w:t>3</w:t>
      </w:r>
      <w:r w:rsidRPr="000F1728">
        <w:rPr>
          <w:sz w:val="24"/>
          <w:szCs w:val="24"/>
        </w:rPr>
        <w:t>00000</w:t>
      </w:r>
      <w:r>
        <w:rPr>
          <w:sz w:val="24"/>
          <w:szCs w:val="24"/>
        </w:rPr>
        <w:t>0</w:t>
      </w:r>
    </w:p>
    <w:p w14:paraId="250DEBA0" w14:textId="592BB12D" w:rsidR="001A3DB3" w:rsidRPr="000F1728" w:rsidRDefault="001A3DB3" w:rsidP="001A3DB3">
      <w:pPr>
        <w:pStyle w:val="ListParagraph"/>
        <w:rPr>
          <w:sz w:val="24"/>
          <w:szCs w:val="24"/>
        </w:rPr>
      </w:pPr>
      <w:r w:rsidRPr="000F1728">
        <w:rPr>
          <w:sz w:val="24"/>
          <w:szCs w:val="24"/>
        </w:rPr>
        <w:t>2.</w:t>
      </w:r>
      <w:r w:rsidRPr="000F1728">
        <w:rPr>
          <w:sz w:val="24"/>
          <w:szCs w:val="24"/>
        </w:rPr>
        <w:tab/>
        <w:t xml:space="preserve">COST - </w:t>
      </w:r>
      <w:r>
        <w:rPr>
          <w:sz w:val="24"/>
          <w:szCs w:val="24"/>
        </w:rPr>
        <w:t>150</w:t>
      </w:r>
    </w:p>
    <w:p w14:paraId="22151A17" w14:textId="77777777" w:rsidR="001A3DB3" w:rsidRPr="000F1728" w:rsidRDefault="001A3DB3" w:rsidP="001A3DB3">
      <w:pPr>
        <w:pStyle w:val="ListParagraph"/>
        <w:rPr>
          <w:sz w:val="24"/>
          <w:szCs w:val="24"/>
        </w:rPr>
      </w:pPr>
      <w:r w:rsidRPr="000F1728">
        <w:rPr>
          <w:sz w:val="24"/>
          <w:szCs w:val="24"/>
        </w:rPr>
        <w:t>3.</w:t>
      </w:r>
      <w:r w:rsidRPr="000F1728">
        <w:rPr>
          <w:sz w:val="24"/>
          <w:szCs w:val="24"/>
        </w:rPr>
        <w:tab/>
        <w:t xml:space="preserve">POWER SOURCE - </w:t>
      </w:r>
      <w:r>
        <w:rPr>
          <w:sz w:val="24"/>
          <w:szCs w:val="24"/>
        </w:rPr>
        <w:t>0</w:t>
      </w:r>
    </w:p>
    <w:p w14:paraId="46864F5B" w14:textId="77777777" w:rsidR="001A3DB3" w:rsidRDefault="001A3DB3" w:rsidP="001A3DB3">
      <w:pPr>
        <w:pStyle w:val="ListParagraph"/>
        <w:rPr>
          <w:sz w:val="24"/>
          <w:szCs w:val="24"/>
        </w:rPr>
      </w:pPr>
      <w:r w:rsidRPr="000F1728">
        <w:rPr>
          <w:sz w:val="24"/>
          <w:szCs w:val="24"/>
        </w:rPr>
        <w:t>4.</w:t>
      </w:r>
      <w:r w:rsidRPr="000F1728">
        <w:rPr>
          <w:sz w:val="24"/>
          <w:szCs w:val="24"/>
        </w:rPr>
        <w:tab/>
        <w:t xml:space="preserve">RACK UNITS </w:t>
      </w:r>
      <w:r>
        <w:rPr>
          <w:sz w:val="24"/>
          <w:szCs w:val="24"/>
        </w:rPr>
        <w:t>–</w:t>
      </w:r>
      <w:r w:rsidRPr="000F1728">
        <w:rPr>
          <w:sz w:val="24"/>
          <w:szCs w:val="24"/>
        </w:rPr>
        <w:t xml:space="preserve"> </w:t>
      </w:r>
      <w:r>
        <w:rPr>
          <w:sz w:val="24"/>
          <w:szCs w:val="24"/>
        </w:rPr>
        <w:t xml:space="preserve">1 </w:t>
      </w:r>
    </w:p>
    <w:p w14:paraId="1511981C" w14:textId="430589DA" w:rsidR="001A3DB3" w:rsidRPr="001A3DB3" w:rsidRDefault="001A3DB3" w:rsidP="001A3DB3">
      <w:pPr>
        <w:pStyle w:val="ListParagraph"/>
        <w:rPr>
          <w:sz w:val="24"/>
          <w:szCs w:val="24"/>
        </w:rPr>
      </w:pPr>
      <w:r w:rsidRPr="001A3DB3">
        <w:rPr>
          <w:sz w:val="24"/>
          <w:szCs w:val="24"/>
        </w:rPr>
        <w:t>5.</w:t>
      </w:r>
      <w:r w:rsidRPr="001A3DB3">
        <w:rPr>
          <w:sz w:val="24"/>
          <w:szCs w:val="24"/>
        </w:rPr>
        <w:tab/>
        <w:t>WATTAGE – 70</w:t>
      </w:r>
    </w:p>
    <w:p w14:paraId="6387B2C4" w14:textId="354FA29E" w:rsidR="00191195" w:rsidRPr="004E7F43" w:rsidRDefault="00090438" w:rsidP="004E7F43">
      <w:pPr>
        <w:pStyle w:val="Heading1"/>
        <w:jc w:val="center"/>
        <w:rPr>
          <w:rStyle w:val="IntenseEmphasis"/>
        </w:rPr>
      </w:pPr>
      <w:r w:rsidRPr="004E7F43">
        <w:rPr>
          <w:rStyle w:val="IntenseEmphasis"/>
        </w:rPr>
        <w:t>2811-Router</w:t>
      </w:r>
    </w:p>
    <w:p w14:paraId="6601244A" w14:textId="77777777" w:rsidR="00090438" w:rsidRDefault="00090438" w:rsidP="001A3DB3">
      <w:pPr>
        <w:pStyle w:val="ListParagraph"/>
        <w:rPr>
          <w:sz w:val="24"/>
          <w:szCs w:val="24"/>
        </w:rPr>
      </w:pPr>
    </w:p>
    <w:p w14:paraId="4DC57E6B" w14:textId="77777777" w:rsidR="00090438" w:rsidRDefault="00090438" w:rsidP="001A3DB3">
      <w:pPr>
        <w:pStyle w:val="ListParagraph"/>
        <w:rPr>
          <w:sz w:val="24"/>
          <w:szCs w:val="24"/>
        </w:rPr>
      </w:pPr>
    </w:p>
    <w:p w14:paraId="5182BD1F" w14:textId="36EFBCBC" w:rsidR="00090438" w:rsidRPr="00090438" w:rsidRDefault="00090438" w:rsidP="00090438">
      <w:pPr>
        <w:pStyle w:val="ListParagraph"/>
        <w:rPr>
          <w:sz w:val="24"/>
          <w:szCs w:val="24"/>
        </w:rPr>
      </w:pPr>
      <w:r>
        <w:rPr>
          <w:sz w:val="24"/>
          <w:szCs w:val="24"/>
        </w:rPr>
        <w:t xml:space="preserve">It contains physical modules </w:t>
      </w:r>
      <w:proofErr w:type="gramStart"/>
      <w:r>
        <w:rPr>
          <w:sz w:val="24"/>
          <w:szCs w:val="24"/>
        </w:rPr>
        <w:t>like :</w:t>
      </w:r>
      <w:proofErr w:type="gramEnd"/>
    </w:p>
    <w:p w14:paraId="305EEE74" w14:textId="32A89906" w:rsidR="00090438" w:rsidRDefault="00090438" w:rsidP="00090438">
      <w:pPr>
        <w:pStyle w:val="ListParagraph"/>
        <w:numPr>
          <w:ilvl w:val="0"/>
          <w:numId w:val="5"/>
        </w:numPr>
        <w:rPr>
          <w:sz w:val="24"/>
          <w:szCs w:val="24"/>
        </w:rPr>
      </w:pPr>
      <w:r>
        <w:rPr>
          <w:sz w:val="24"/>
          <w:szCs w:val="24"/>
        </w:rPr>
        <w:t>NM-1</w:t>
      </w:r>
      <w:proofErr w:type="gramStart"/>
      <w:r>
        <w:rPr>
          <w:sz w:val="24"/>
          <w:szCs w:val="24"/>
        </w:rPr>
        <w:t>E</w:t>
      </w:r>
      <w:r w:rsidR="00DB3646">
        <w:rPr>
          <w:sz w:val="24"/>
          <w:szCs w:val="24"/>
        </w:rPr>
        <w:t xml:space="preserve"> :</w:t>
      </w:r>
      <w:proofErr w:type="gramEnd"/>
      <w:r w:rsidR="00DB3646">
        <w:rPr>
          <w:sz w:val="24"/>
          <w:szCs w:val="24"/>
        </w:rPr>
        <w:t xml:space="preserve"> </w:t>
      </w:r>
      <w:r w:rsidR="00DB3646" w:rsidRPr="00DB3646">
        <w:rPr>
          <w:sz w:val="24"/>
          <w:szCs w:val="24"/>
        </w:rPr>
        <w:t xml:space="preserve">The </w:t>
      </w:r>
      <w:r w:rsidR="00DB3646" w:rsidRPr="00DB3646">
        <w:rPr>
          <w:b/>
          <w:bCs/>
          <w:sz w:val="24"/>
          <w:szCs w:val="24"/>
        </w:rPr>
        <w:t>NM-1E</w:t>
      </w:r>
      <w:r w:rsidR="00DB3646" w:rsidRPr="00DB3646">
        <w:rPr>
          <w:sz w:val="24"/>
          <w:szCs w:val="24"/>
        </w:rPr>
        <w:t xml:space="preserve"> is a </w:t>
      </w:r>
      <w:r w:rsidR="00DB3646" w:rsidRPr="00DB3646">
        <w:rPr>
          <w:b/>
          <w:bCs/>
          <w:sz w:val="24"/>
          <w:szCs w:val="24"/>
        </w:rPr>
        <w:t>1-port Ethernet module</w:t>
      </w:r>
      <w:r w:rsidR="00DB3646" w:rsidRPr="00DB3646">
        <w:rPr>
          <w:sz w:val="24"/>
          <w:szCs w:val="24"/>
        </w:rPr>
        <w:t xml:space="preserve"> that provides a </w:t>
      </w:r>
      <w:r w:rsidR="00DB3646" w:rsidRPr="00DB3646">
        <w:rPr>
          <w:b/>
          <w:bCs/>
          <w:sz w:val="24"/>
          <w:szCs w:val="24"/>
        </w:rPr>
        <w:t>Fast Ethernet (10/100 Mbps)</w:t>
      </w:r>
      <w:r w:rsidR="00DB3646" w:rsidRPr="00DB3646">
        <w:rPr>
          <w:sz w:val="24"/>
          <w:szCs w:val="24"/>
        </w:rPr>
        <w:t xml:space="preserve"> port for the </w:t>
      </w:r>
      <w:r w:rsidR="00DB3646" w:rsidRPr="00DB3646">
        <w:rPr>
          <w:b/>
          <w:bCs/>
          <w:sz w:val="24"/>
          <w:szCs w:val="24"/>
        </w:rPr>
        <w:t>Cisco 2811 router</w:t>
      </w:r>
      <w:r w:rsidR="00DB3646" w:rsidRPr="00DB3646">
        <w:rPr>
          <w:sz w:val="24"/>
          <w:szCs w:val="24"/>
        </w:rPr>
        <w:t xml:space="preserve">. It is designed to connect the router to a </w:t>
      </w:r>
      <w:r w:rsidR="00DB3646" w:rsidRPr="00DB3646">
        <w:rPr>
          <w:b/>
          <w:bCs/>
          <w:sz w:val="24"/>
          <w:szCs w:val="24"/>
        </w:rPr>
        <w:t>local area network (LAN)</w:t>
      </w:r>
      <w:r w:rsidR="00DB3646" w:rsidRPr="00DB3646">
        <w:rPr>
          <w:sz w:val="24"/>
          <w:szCs w:val="24"/>
        </w:rPr>
        <w:t xml:space="preserve"> or other Ethernet-enabled devices.</w:t>
      </w:r>
    </w:p>
    <w:p w14:paraId="297EADF5" w14:textId="77777777" w:rsidR="00DB3646" w:rsidRDefault="00DB3646" w:rsidP="00DB3646">
      <w:pPr>
        <w:pStyle w:val="ListParagraph"/>
        <w:rPr>
          <w:sz w:val="24"/>
          <w:szCs w:val="24"/>
        </w:rPr>
      </w:pPr>
    </w:p>
    <w:p w14:paraId="0F8D0802" w14:textId="5C773A5F" w:rsidR="009C0A3A" w:rsidRPr="009C0A3A" w:rsidRDefault="00090438" w:rsidP="009C0A3A">
      <w:pPr>
        <w:pStyle w:val="ListParagraph"/>
        <w:numPr>
          <w:ilvl w:val="0"/>
          <w:numId w:val="5"/>
        </w:numPr>
        <w:rPr>
          <w:sz w:val="24"/>
          <w:szCs w:val="24"/>
        </w:rPr>
      </w:pPr>
      <w:r>
        <w:rPr>
          <w:sz w:val="24"/>
          <w:szCs w:val="24"/>
        </w:rPr>
        <w:t>NM-1E2</w:t>
      </w:r>
      <w:proofErr w:type="gramStart"/>
      <w:r>
        <w:rPr>
          <w:sz w:val="24"/>
          <w:szCs w:val="24"/>
        </w:rPr>
        <w:t>W</w:t>
      </w:r>
      <w:r w:rsidR="009C0A3A">
        <w:rPr>
          <w:sz w:val="24"/>
          <w:szCs w:val="24"/>
        </w:rPr>
        <w:t xml:space="preserve"> :</w:t>
      </w:r>
      <w:proofErr w:type="gramEnd"/>
      <w:r w:rsidR="009C0A3A">
        <w:rPr>
          <w:sz w:val="24"/>
          <w:szCs w:val="24"/>
        </w:rPr>
        <w:t xml:space="preserve"> T</w:t>
      </w:r>
      <w:r w:rsidR="009C0A3A" w:rsidRPr="009C0A3A">
        <w:rPr>
          <w:sz w:val="24"/>
          <w:szCs w:val="24"/>
        </w:rPr>
        <w:t xml:space="preserve">he </w:t>
      </w:r>
      <w:r w:rsidR="009C0A3A" w:rsidRPr="009C0A3A">
        <w:rPr>
          <w:b/>
          <w:bCs/>
          <w:sz w:val="24"/>
          <w:szCs w:val="24"/>
        </w:rPr>
        <w:t>NM-1E2W</w:t>
      </w:r>
      <w:r w:rsidR="009C0A3A" w:rsidRPr="009C0A3A">
        <w:rPr>
          <w:sz w:val="24"/>
          <w:szCs w:val="24"/>
        </w:rPr>
        <w:t xml:space="preserve"> is a </w:t>
      </w:r>
      <w:r w:rsidR="009C0A3A" w:rsidRPr="009C0A3A">
        <w:rPr>
          <w:b/>
          <w:bCs/>
          <w:sz w:val="24"/>
          <w:szCs w:val="24"/>
        </w:rPr>
        <w:t>1-port Ethernet + 2-port WAN module</w:t>
      </w:r>
      <w:r w:rsidR="009C0A3A" w:rsidRPr="009C0A3A">
        <w:rPr>
          <w:sz w:val="24"/>
          <w:szCs w:val="24"/>
        </w:rPr>
        <w:t xml:space="preserve"> for the </w:t>
      </w:r>
      <w:r w:rsidR="009C0A3A" w:rsidRPr="009C0A3A">
        <w:rPr>
          <w:b/>
          <w:bCs/>
          <w:sz w:val="24"/>
          <w:szCs w:val="24"/>
        </w:rPr>
        <w:t>Cisco 2811 router</w:t>
      </w:r>
      <w:r w:rsidR="009C0A3A" w:rsidRPr="009C0A3A">
        <w:rPr>
          <w:sz w:val="24"/>
          <w:szCs w:val="24"/>
        </w:rPr>
        <w:t xml:space="preserve">. It provides </w:t>
      </w:r>
      <w:r w:rsidR="009C0A3A" w:rsidRPr="009C0A3A">
        <w:rPr>
          <w:b/>
          <w:bCs/>
          <w:sz w:val="24"/>
          <w:szCs w:val="24"/>
        </w:rPr>
        <w:t>1 Fast Ethernet (10/100 Mbps)</w:t>
      </w:r>
      <w:r w:rsidR="009C0A3A" w:rsidRPr="009C0A3A">
        <w:rPr>
          <w:sz w:val="24"/>
          <w:szCs w:val="24"/>
        </w:rPr>
        <w:t xml:space="preserve"> port for connecting to a </w:t>
      </w:r>
      <w:r w:rsidR="009C0A3A" w:rsidRPr="009C0A3A">
        <w:rPr>
          <w:b/>
          <w:bCs/>
          <w:sz w:val="24"/>
          <w:szCs w:val="24"/>
        </w:rPr>
        <w:t>LAN</w:t>
      </w:r>
      <w:r w:rsidR="009C0A3A" w:rsidRPr="009C0A3A">
        <w:rPr>
          <w:sz w:val="24"/>
          <w:szCs w:val="24"/>
        </w:rPr>
        <w:t xml:space="preserve"> and </w:t>
      </w:r>
      <w:r w:rsidR="009C0A3A" w:rsidRPr="009C0A3A">
        <w:rPr>
          <w:b/>
          <w:bCs/>
          <w:sz w:val="24"/>
          <w:szCs w:val="24"/>
        </w:rPr>
        <w:t>2 WAN interface ports</w:t>
      </w:r>
      <w:r w:rsidR="009C0A3A" w:rsidRPr="009C0A3A">
        <w:rPr>
          <w:sz w:val="24"/>
          <w:szCs w:val="24"/>
        </w:rPr>
        <w:t xml:space="preserve"> for connecting to a </w:t>
      </w:r>
      <w:r w:rsidR="009C0A3A" w:rsidRPr="009C0A3A">
        <w:rPr>
          <w:b/>
          <w:bCs/>
          <w:sz w:val="24"/>
          <w:szCs w:val="24"/>
        </w:rPr>
        <w:t>Wide Area Network (WAN)</w:t>
      </w:r>
      <w:r w:rsidR="009C0A3A" w:rsidRPr="009C0A3A">
        <w:rPr>
          <w:sz w:val="24"/>
          <w:szCs w:val="24"/>
        </w:rPr>
        <w:t xml:space="preserve"> using technologies like </w:t>
      </w:r>
      <w:r w:rsidR="009C0A3A" w:rsidRPr="009C0A3A">
        <w:rPr>
          <w:b/>
          <w:bCs/>
          <w:sz w:val="24"/>
          <w:szCs w:val="24"/>
        </w:rPr>
        <w:t>Serial</w:t>
      </w:r>
      <w:r w:rsidR="009C0A3A" w:rsidRPr="009C0A3A">
        <w:rPr>
          <w:sz w:val="24"/>
          <w:szCs w:val="24"/>
        </w:rPr>
        <w:t xml:space="preserve">, </w:t>
      </w:r>
      <w:r w:rsidR="009C0A3A" w:rsidRPr="009C0A3A">
        <w:rPr>
          <w:b/>
          <w:bCs/>
          <w:sz w:val="24"/>
          <w:szCs w:val="24"/>
        </w:rPr>
        <w:t>ISDN</w:t>
      </w:r>
      <w:r w:rsidR="009C0A3A" w:rsidRPr="009C0A3A">
        <w:rPr>
          <w:sz w:val="24"/>
          <w:szCs w:val="24"/>
        </w:rPr>
        <w:t>, or other WAN protocols.</w:t>
      </w:r>
    </w:p>
    <w:p w14:paraId="44EE9356" w14:textId="1CE5963C" w:rsidR="00090438" w:rsidRDefault="00090438" w:rsidP="009C0A3A">
      <w:pPr>
        <w:pStyle w:val="ListParagraph"/>
        <w:rPr>
          <w:sz w:val="24"/>
          <w:szCs w:val="24"/>
        </w:rPr>
      </w:pPr>
    </w:p>
    <w:p w14:paraId="0F9710C1" w14:textId="6E52A617" w:rsidR="00090438" w:rsidRDefault="00090438" w:rsidP="00090438">
      <w:pPr>
        <w:pStyle w:val="ListParagraph"/>
        <w:numPr>
          <w:ilvl w:val="0"/>
          <w:numId w:val="5"/>
        </w:numPr>
        <w:rPr>
          <w:sz w:val="24"/>
          <w:szCs w:val="24"/>
        </w:rPr>
      </w:pPr>
      <w:r>
        <w:rPr>
          <w:sz w:val="24"/>
          <w:szCs w:val="24"/>
        </w:rPr>
        <w:t>NM-1FE-</w:t>
      </w:r>
      <w:proofErr w:type="gramStart"/>
      <w:r>
        <w:rPr>
          <w:sz w:val="24"/>
          <w:szCs w:val="24"/>
        </w:rPr>
        <w:t>FX</w:t>
      </w:r>
      <w:r w:rsidR="009C0A3A">
        <w:rPr>
          <w:sz w:val="24"/>
          <w:szCs w:val="24"/>
        </w:rPr>
        <w:t xml:space="preserve"> :</w:t>
      </w:r>
      <w:proofErr w:type="gramEnd"/>
      <w:r w:rsidR="009C0A3A">
        <w:rPr>
          <w:sz w:val="24"/>
          <w:szCs w:val="24"/>
        </w:rPr>
        <w:t xml:space="preserve"> </w:t>
      </w:r>
      <w:r w:rsidR="00085D65" w:rsidRPr="00085D65">
        <w:rPr>
          <w:sz w:val="24"/>
          <w:szCs w:val="24"/>
        </w:rPr>
        <w:t xml:space="preserve">The </w:t>
      </w:r>
      <w:r w:rsidR="00085D65" w:rsidRPr="00085D65">
        <w:rPr>
          <w:b/>
          <w:bCs/>
          <w:sz w:val="24"/>
          <w:szCs w:val="24"/>
        </w:rPr>
        <w:t>NM-1FE-FX</w:t>
      </w:r>
      <w:r w:rsidR="00085D65" w:rsidRPr="00085D65">
        <w:rPr>
          <w:sz w:val="24"/>
          <w:szCs w:val="24"/>
        </w:rPr>
        <w:t xml:space="preserve"> is a </w:t>
      </w:r>
      <w:r w:rsidR="00085D65" w:rsidRPr="00085D65">
        <w:rPr>
          <w:b/>
          <w:bCs/>
          <w:sz w:val="24"/>
          <w:szCs w:val="24"/>
        </w:rPr>
        <w:t>1-port Fast Ethernet (10/100 Mbps) Fiber module</w:t>
      </w:r>
      <w:r w:rsidR="00085D65" w:rsidRPr="00085D65">
        <w:rPr>
          <w:sz w:val="24"/>
          <w:szCs w:val="24"/>
        </w:rPr>
        <w:t xml:space="preserve"> for the </w:t>
      </w:r>
      <w:r w:rsidR="00085D65" w:rsidRPr="00085D65">
        <w:rPr>
          <w:b/>
          <w:bCs/>
          <w:sz w:val="24"/>
          <w:szCs w:val="24"/>
        </w:rPr>
        <w:t>Cisco 2811 router</w:t>
      </w:r>
      <w:r w:rsidR="00085D65" w:rsidRPr="00085D65">
        <w:rPr>
          <w:sz w:val="24"/>
          <w:szCs w:val="24"/>
        </w:rPr>
        <w:t xml:space="preserve">. It adds a </w:t>
      </w:r>
      <w:proofErr w:type="spellStart"/>
      <w:r w:rsidR="00085D65" w:rsidRPr="00085D65">
        <w:rPr>
          <w:b/>
          <w:bCs/>
          <w:sz w:val="24"/>
          <w:szCs w:val="24"/>
        </w:rPr>
        <w:t>fiber</w:t>
      </w:r>
      <w:proofErr w:type="spellEnd"/>
      <w:r w:rsidR="00085D65" w:rsidRPr="00085D65">
        <w:rPr>
          <w:b/>
          <w:bCs/>
          <w:sz w:val="24"/>
          <w:szCs w:val="24"/>
        </w:rPr>
        <w:t>-optic Ethernet port</w:t>
      </w:r>
      <w:r w:rsidR="00085D65" w:rsidRPr="00085D65">
        <w:rPr>
          <w:sz w:val="24"/>
          <w:szCs w:val="24"/>
        </w:rPr>
        <w:t xml:space="preserve"> for high-speed connectivity over </w:t>
      </w:r>
      <w:proofErr w:type="spellStart"/>
      <w:r w:rsidR="00085D65" w:rsidRPr="00085D65">
        <w:rPr>
          <w:b/>
          <w:bCs/>
          <w:sz w:val="24"/>
          <w:szCs w:val="24"/>
        </w:rPr>
        <w:t>fiber</w:t>
      </w:r>
      <w:proofErr w:type="spellEnd"/>
      <w:r w:rsidR="00085D65" w:rsidRPr="00085D65">
        <w:rPr>
          <w:sz w:val="24"/>
          <w:szCs w:val="24"/>
        </w:rPr>
        <w:t xml:space="preserve"> links, which is especially useful for long-distance or high-bandwidth applications.</w:t>
      </w:r>
    </w:p>
    <w:p w14:paraId="316A6CAB" w14:textId="77777777" w:rsidR="00090438" w:rsidRDefault="00090438" w:rsidP="00090438">
      <w:pPr>
        <w:pStyle w:val="ListParagraph"/>
        <w:numPr>
          <w:ilvl w:val="0"/>
          <w:numId w:val="5"/>
        </w:numPr>
        <w:rPr>
          <w:sz w:val="24"/>
          <w:szCs w:val="24"/>
        </w:rPr>
      </w:pPr>
      <w:r>
        <w:rPr>
          <w:sz w:val="24"/>
          <w:szCs w:val="24"/>
        </w:rPr>
        <w:lastRenderedPageBreak/>
        <w:t>NM-1FE-TX</w:t>
      </w:r>
    </w:p>
    <w:p w14:paraId="5AD7AA92" w14:textId="77777777" w:rsidR="00090438" w:rsidRDefault="00090438" w:rsidP="00090438">
      <w:pPr>
        <w:pStyle w:val="ListParagraph"/>
        <w:numPr>
          <w:ilvl w:val="0"/>
          <w:numId w:val="5"/>
        </w:numPr>
        <w:rPr>
          <w:sz w:val="24"/>
          <w:szCs w:val="24"/>
        </w:rPr>
      </w:pPr>
      <w:r>
        <w:rPr>
          <w:sz w:val="24"/>
          <w:szCs w:val="24"/>
        </w:rPr>
        <w:t>NM-1FE2W</w:t>
      </w:r>
    </w:p>
    <w:p w14:paraId="1EB783B3" w14:textId="77777777" w:rsidR="00090438" w:rsidRDefault="00090438" w:rsidP="00090438">
      <w:pPr>
        <w:pStyle w:val="ListParagraph"/>
        <w:numPr>
          <w:ilvl w:val="0"/>
          <w:numId w:val="5"/>
        </w:numPr>
        <w:rPr>
          <w:sz w:val="24"/>
          <w:szCs w:val="24"/>
        </w:rPr>
      </w:pPr>
      <w:r>
        <w:rPr>
          <w:sz w:val="24"/>
          <w:szCs w:val="24"/>
        </w:rPr>
        <w:t>NM-2FE2W</w:t>
      </w:r>
    </w:p>
    <w:p w14:paraId="014429A5" w14:textId="77777777" w:rsidR="00090438" w:rsidRDefault="00090438" w:rsidP="00090438">
      <w:pPr>
        <w:pStyle w:val="ListParagraph"/>
        <w:numPr>
          <w:ilvl w:val="0"/>
          <w:numId w:val="5"/>
        </w:numPr>
        <w:rPr>
          <w:sz w:val="24"/>
          <w:szCs w:val="24"/>
        </w:rPr>
      </w:pPr>
      <w:r>
        <w:rPr>
          <w:sz w:val="24"/>
          <w:szCs w:val="24"/>
        </w:rPr>
        <w:t>NM-2W</w:t>
      </w:r>
    </w:p>
    <w:p w14:paraId="2EFE5A96" w14:textId="77777777" w:rsidR="00090438" w:rsidRDefault="00090438" w:rsidP="00090438">
      <w:pPr>
        <w:pStyle w:val="ListParagraph"/>
        <w:numPr>
          <w:ilvl w:val="0"/>
          <w:numId w:val="5"/>
        </w:numPr>
        <w:rPr>
          <w:sz w:val="24"/>
          <w:szCs w:val="24"/>
        </w:rPr>
      </w:pPr>
      <w:r>
        <w:rPr>
          <w:sz w:val="24"/>
          <w:szCs w:val="24"/>
        </w:rPr>
        <w:t>NM-4A/S</w:t>
      </w:r>
    </w:p>
    <w:p w14:paraId="6EE5F672" w14:textId="77777777" w:rsidR="00090438" w:rsidRDefault="00090438" w:rsidP="00090438">
      <w:pPr>
        <w:pStyle w:val="ListParagraph"/>
        <w:numPr>
          <w:ilvl w:val="0"/>
          <w:numId w:val="5"/>
        </w:numPr>
        <w:rPr>
          <w:sz w:val="24"/>
          <w:szCs w:val="24"/>
        </w:rPr>
      </w:pPr>
      <w:r>
        <w:rPr>
          <w:sz w:val="24"/>
          <w:szCs w:val="24"/>
        </w:rPr>
        <w:t>NM-4E</w:t>
      </w:r>
    </w:p>
    <w:p w14:paraId="072C6379" w14:textId="77777777" w:rsidR="00090438" w:rsidRDefault="00090438" w:rsidP="00090438">
      <w:pPr>
        <w:pStyle w:val="ListParagraph"/>
        <w:numPr>
          <w:ilvl w:val="0"/>
          <w:numId w:val="5"/>
        </w:numPr>
        <w:rPr>
          <w:sz w:val="24"/>
          <w:szCs w:val="24"/>
        </w:rPr>
      </w:pPr>
      <w:r>
        <w:rPr>
          <w:sz w:val="24"/>
          <w:szCs w:val="24"/>
        </w:rPr>
        <w:t>NM-8A/S</w:t>
      </w:r>
    </w:p>
    <w:p w14:paraId="4CF0D1FA" w14:textId="77777777" w:rsidR="00090438" w:rsidRDefault="00090438" w:rsidP="00090438">
      <w:pPr>
        <w:pStyle w:val="ListParagraph"/>
        <w:numPr>
          <w:ilvl w:val="0"/>
          <w:numId w:val="5"/>
        </w:numPr>
        <w:rPr>
          <w:sz w:val="24"/>
          <w:szCs w:val="24"/>
        </w:rPr>
      </w:pPr>
      <w:r>
        <w:rPr>
          <w:sz w:val="24"/>
          <w:szCs w:val="24"/>
        </w:rPr>
        <w:t>NM-8AM</w:t>
      </w:r>
    </w:p>
    <w:p w14:paraId="4DB4466D" w14:textId="77777777" w:rsidR="00090438" w:rsidRDefault="00090438" w:rsidP="00090438">
      <w:pPr>
        <w:pStyle w:val="ListParagraph"/>
        <w:numPr>
          <w:ilvl w:val="0"/>
          <w:numId w:val="5"/>
        </w:numPr>
        <w:rPr>
          <w:sz w:val="24"/>
          <w:szCs w:val="24"/>
        </w:rPr>
      </w:pPr>
      <w:r>
        <w:rPr>
          <w:sz w:val="24"/>
          <w:szCs w:val="24"/>
        </w:rPr>
        <w:t>NM-Cover</w:t>
      </w:r>
    </w:p>
    <w:p w14:paraId="746254B2" w14:textId="11196F21" w:rsidR="00090438" w:rsidRDefault="00090438" w:rsidP="00090438">
      <w:pPr>
        <w:pStyle w:val="ListParagraph"/>
        <w:numPr>
          <w:ilvl w:val="0"/>
          <w:numId w:val="5"/>
        </w:numPr>
        <w:rPr>
          <w:sz w:val="24"/>
          <w:szCs w:val="24"/>
        </w:rPr>
      </w:pPr>
      <w:r>
        <w:rPr>
          <w:sz w:val="24"/>
          <w:szCs w:val="24"/>
        </w:rPr>
        <w:t>NM-</w:t>
      </w:r>
      <w:r w:rsidR="00415FAC">
        <w:rPr>
          <w:sz w:val="24"/>
          <w:szCs w:val="24"/>
        </w:rPr>
        <w:t>ESW-161</w:t>
      </w:r>
    </w:p>
    <w:p w14:paraId="13894390" w14:textId="58CA7CFD" w:rsidR="00415FAC" w:rsidRDefault="00415FAC" w:rsidP="00090438">
      <w:pPr>
        <w:pStyle w:val="ListParagraph"/>
        <w:numPr>
          <w:ilvl w:val="0"/>
          <w:numId w:val="5"/>
        </w:numPr>
        <w:rPr>
          <w:sz w:val="24"/>
          <w:szCs w:val="24"/>
        </w:rPr>
      </w:pPr>
      <w:r>
        <w:rPr>
          <w:sz w:val="24"/>
          <w:szCs w:val="24"/>
        </w:rPr>
        <w:t>HWIC-1GE-SFP</w:t>
      </w:r>
    </w:p>
    <w:p w14:paraId="3F8699BD" w14:textId="59914873" w:rsidR="00415FAC" w:rsidRDefault="00415FAC" w:rsidP="00090438">
      <w:pPr>
        <w:pStyle w:val="ListParagraph"/>
        <w:numPr>
          <w:ilvl w:val="0"/>
          <w:numId w:val="5"/>
        </w:numPr>
        <w:rPr>
          <w:sz w:val="24"/>
          <w:szCs w:val="24"/>
        </w:rPr>
      </w:pPr>
      <w:r>
        <w:rPr>
          <w:sz w:val="24"/>
          <w:szCs w:val="24"/>
        </w:rPr>
        <w:t>HWIC-2T</w:t>
      </w:r>
    </w:p>
    <w:p w14:paraId="3C9FC315" w14:textId="56D04A99" w:rsidR="00415FAC" w:rsidRDefault="00415FAC" w:rsidP="00090438">
      <w:pPr>
        <w:pStyle w:val="ListParagraph"/>
        <w:numPr>
          <w:ilvl w:val="0"/>
          <w:numId w:val="5"/>
        </w:numPr>
        <w:rPr>
          <w:sz w:val="24"/>
          <w:szCs w:val="24"/>
        </w:rPr>
      </w:pPr>
      <w:r>
        <w:rPr>
          <w:sz w:val="24"/>
          <w:szCs w:val="24"/>
        </w:rPr>
        <w:t>HWIC-4ESW</w:t>
      </w:r>
    </w:p>
    <w:p w14:paraId="70FFB5CB" w14:textId="0562A10C" w:rsidR="00415FAC" w:rsidRDefault="00415FAC" w:rsidP="00090438">
      <w:pPr>
        <w:pStyle w:val="ListParagraph"/>
        <w:numPr>
          <w:ilvl w:val="0"/>
          <w:numId w:val="5"/>
        </w:numPr>
        <w:rPr>
          <w:sz w:val="24"/>
          <w:szCs w:val="24"/>
        </w:rPr>
      </w:pPr>
      <w:r>
        <w:rPr>
          <w:sz w:val="24"/>
          <w:szCs w:val="24"/>
        </w:rPr>
        <w:t>HWIC-81</w:t>
      </w:r>
    </w:p>
    <w:p w14:paraId="43614F57" w14:textId="32C49145" w:rsidR="00415FAC" w:rsidRDefault="00415FAC" w:rsidP="00090438">
      <w:pPr>
        <w:pStyle w:val="ListParagraph"/>
        <w:numPr>
          <w:ilvl w:val="0"/>
          <w:numId w:val="5"/>
        </w:numPr>
        <w:rPr>
          <w:sz w:val="24"/>
          <w:szCs w:val="24"/>
        </w:rPr>
      </w:pPr>
      <w:r>
        <w:rPr>
          <w:sz w:val="24"/>
          <w:szCs w:val="24"/>
        </w:rPr>
        <w:t>HWIC-AP-AG-</w:t>
      </w:r>
      <w:r w:rsidR="005D23FF">
        <w:rPr>
          <w:sz w:val="24"/>
          <w:szCs w:val="24"/>
        </w:rPr>
        <w:t>B</w:t>
      </w:r>
    </w:p>
    <w:p w14:paraId="0CF9AC26" w14:textId="679B83F3" w:rsidR="005D23FF" w:rsidRDefault="005D23FF" w:rsidP="00090438">
      <w:pPr>
        <w:pStyle w:val="ListParagraph"/>
        <w:numPr>
          <w:ilvl w:val="0"/>
          <w:numId w:val="5"/>
        </w:numPr>
        <w:rPr>
          <w:sz w:val="24"/>
          <w:szCs w:val="24"/>
        </w:rPr>
      </w:pPr>
      <w:r>
        <w:rPr>
          <w:sz w:val="24"/>
          <w:szCs w:val="24"/>
        </w:rPr>
        <w:t>WIC-1AM</w:t>
      </w:r>
    </w:p>
    <w:p w14:paraId="35F9105E" w14:textId="71898B75" w:rsidR="005D23FF" w:rsidRDefault="005D23FF" w:rsidP="00090438">
      <w:pPr>
        <w:pStyle w:val="ListParagraph"/>
        <w:numPr>
          <w:ilvl w:val="0"/>
          <w:numId w:val="5"/>
        </w:numPr>
        <w:rPr>
          <w:sz w:val="24"/>
          <w:szCs w:val="24"/>
        </w:rPr>
      </w:pPr>
      <w:r>
        <w:rPr>
          <w:sz w:val="24"/>
          <w:szCs w:val="24"/>
        </w:rPr>
        <w:t>WIC-1ENET</w:t>
      </w:r>
    </w:p>
    <w:p w14:paraId="5E8330BF" w14:textId="2541857A" w:rsidR="005D23FF" w:rsidRDefault="005D23FF" w:rsidP="00090438">
      <w:pPr>
        <w:pStyle w:val="ListParagraph"/>
        <w:numPr>
          <w:ilvl w:val="0"/>
          <w:numId w:val="5"/>
        </w:numPr>
        <w:rPr>
          <w:sz w:val="24"/>
          <w:szCs w:val="24"/>
        </w:rPr>
      </w:pPr>
      <w:r>
        <w:rPr>
          <w:sz w:val="24"/>
          <w:szCs w:val="24"/>
        </w:rPr>
        <w:t>WIC-IT</w:t>
      </w:r>
    </w:p>
    <w:p w14:paraId="6B92C5C9" w14:textId="02C7CF0D" w:rsidR="005D23FF" w:rsidRDefault="005D23FF" w:rsidP="00090438">
      <w:pPr>
        <w:pStyle w:val="ListParagraph"/>
        <w:numPr>
          <w:ilvl w:val="0"/>
          <w:numId w:val="5"/>
        </w:numPr>
        <w:rPr>
          <w:sz w:val="24"/>
          <w:szCs w:val="24"/>
        </w:rPr>
      </w:pPr>
      <w:r>
        <w:rPr>
          <w:sz w:val="24"/>
          <w:szCs w:val="24"/>
        </w:rPr>
        <w:t>WIC-2AM</w:t>
      </w:r>
    </w:p>
    <w:p w14:paraId="4149197C" w14:textId="295062E5" w:rsidR="005D23FF" w:rsidRDefault="005D23FF" w:rsidP="00090438">
      <w:pPr>
        <w:pStyle w:val="ListParagraph"/>
        <w:numPr>
          <w:ilvl w:val="0"/>
          <w:numId w:val="5"/>
        </w:numPr>
        <w:rPr>
          <w:sz w:val="24"/>
          <w:szCs w:val="24"/>
        </w:rPr>
      </w:pPr>
      <w:r>
        <w:rPr>
          <w:sz w:val="24"/>
          <w:szCs w:val="24"/>
        </w:rPr>
        <w:t>WIC-2T</w:t>
      </w:r>
    </w:p>
    <w:p w14:paraId="6051C95D" w14:textId="2DAE40EC" w:rsidR="005D23FF" w:rsidRDefault="005D23FF" w:rsidP="00090438">
      <w:pPr>
        <w:pStyle w:val="ListParagraph"/>
        <w:numPr>
          <w:ilvl w:val="0"/>
          <w:numId w:val="5"/>
        </w:numPr>
        <w:rPr>
          <w:sz w:val="24"/>
          <w:szCs w:val="24"/>
        </w:rPr>
      </w:pPr>
      <w:r>
        <w:rPr>
          <w:sz w:val="24"/>
          <w:szCs w:val="24"/>
        </w:rPr>
        <w:t>WIC-Cover</w:t>
      </w:r>
    </w:p>
    <w:p w14:paraId="634EFD33" w14:textId="6BFEC672" w:rsidR="005D23FF" w:rsidRDefault="005D23FF" w:rsidP="00090438">
      <w:pPr>
        <w:pStyle w:val="ListParagraph"/>
        <w:numPr>
          <w:ilvl w:val="0"/>
          <w:numId w:val="5"/>
        </w:numPr>
        <w:rPr>
          <w:sz w:val="24"/>
          <w:szCs w:val="24"/>
        </w:rPr>
      </w:pPr>
      <w:r>
        <w:rPr>
          <w:sz w:val="24"/>
          <w:szCs w:val="24"/>
        </w:rPr>
        <w:t>GLC-</w:t>
      </w:r>
      <w:r w:rsidR="00DF3FFC">
        <w:rPr>
          <w:sz w:val="24"/>
          <w:szCs w:val="24"/>
        </w:rPr>
        <w:t>LH-SMD</w:t>
      </w:r>
    </w:p>
    <w:p w14:paraId="64034E6C" w14:textId="77777777" w:rsidR="00DF3FFC" w:rsidRDefault="00DF3FFC" w:rsidP="00DF3FFC">
      <w:pPr>
        <w:pStyle w:val="ListParagraph"/>
        <w:rPr>
          <w:sz w:val="24"/>
          <w:szCs w:val="24"/>
        </w:rPr>
      </w:pPr>
    </w:p>
    <w:p w14:paraId="05401463" w14:textId="56BBA00D" w:rsidR="00DF3FFC" w:rsidRDefault="00DF3FFC" w:rsidP="00DF3FFC">
      <w:pPr>
        <w:pStyle w:val="ListParagraph"/>
        <w:rPr>
          <w:sz w:val="24"/>
          <w:szCs w:val="24"/>
        </w:rPr>
      </w:pPr>
      <w:proofErr w:type="gramStart"/>
      <w:r>
        <w:rPr>
          <w:sz w:val="24"/>
          <w:szCs w:val="24"/>
        </w:rPr>
        <w:t>CONFIG :</w:t>
      </w:r>
      <w:proofErr w:type="gramEnd"/>
    </w:p>
    <w:p w14:paraId="6EB85B35" w14:textId="5AEA23B2" w:rsidR="00DF3FFC" w:rsidRDefault="00D848DC" w:rsidP="00D848DC">
      <w:pPr>
        <w:pStyle w:val="ListParagraph"/>
        <w:numPr>
          <w:ilvl w:val="0"/>
          <w:numId w:val="5"/>
        </w:numPr>
        <w:rPr>
          <w:sz w:val="24"/>
          <w:szCs w:val="24"/>
        </w:rPr>
      </w:pPr>
      <w:proofErr w:type="gramStart"/>
      <w:r>
        <w:rPr>
          <w:sz w:val="24"/>
          <w:szCs w:val="24"/>
        </w:rPr>
        <w:t>GLOBAL :</w:t>
      </w:r>
      <w:proofErr w:type="gramEnd"/>
      <w:r>
        <w:rPr>
          <w:sz w:val="24"/>
          <w:szCs w:val="24"/>
        </w:rPr>
        <w:t xml:space="preserve"> </w:t>
      </w:r>
    </w:p>
    <w:p w14:paraId="322EA279" w14:textId="112E4B0F" w:rsidR="00D848DC" w:rsidRDefault="00D848DC" w:rsidP="00D848DC">
      <w:pPr>
        <w:pStyle w:val="ListParagraph"/>
        <w:numPr>
          <w:ilvl w:val="0"/>
          <w:numId w:val="36"/>
        </w:numPr>
        <w:rPr>
          <w:sz w:val="24"/>
          <w:szCs w:val="24"/>
        </w:rPr>
      </w:pPr>
      <w:r>
        <w:rPr>
          <w:sz w:val="24"/>
          <w:szCs w:val="24"/>
        </w:rPr>
        <w:t>Settings</w:t>
      </w:r>
    </w:p>
    <w:p w14:paraId="4E4A3DB6" w14:textId="70AFAA47" w:rsidR="00D848DC" w:rsidRDefault="00D848DC" w:rsidP="00D848DC">
      <w:pPr>
        <w:pStyle w:val="ListParagraph"/>
        <w:numPr>
          <w:ilvl w:val="0"/>
          <w:numId w:val="36"/>
        </w:numPr>
        <w:rPr>
          <w:sz w:val="24"/>
          <w:szCs w:val="24"/>
        </w:rPr>
      </w:pPr>
      <w:r>
        <w:rPr>
          <w:sz w:val="24"/>
          <w:szCs w:val="24"/>
        </w:rPr>
        <w:t>Algorithm settings</w:t>
      </w:r>
    </w:p>
    <w:p w14:paraId="1C6C911D" w14:textId="0CF03AC0" w:rsidR="00521273" w:rsidRDefault="00521273" w:rsidP="00521273">
      <w:pPr>
        <w:pStyle w:val="ListParagraph"/>
        <w:numPr>
          <w:ilvl w:val="0"/>
          <w:numId w:val="5"/>
        </w:numPr>
        <w:rPr>
          <w:sz w:val="24"/>
          <w:szCs w:val="24"/>
        </w:rPr>
      </w:pPr>
      <w:proofErr w:type="gramStart"/>
      <w:r>
        <w:rPr>
          <w:sz w:val="24"/>
          <w:szCs w:val="24"/>
        </w:rPr>
        <w:t>ROUTING :</w:t>
      </w:r>
      <w:proofErr w:type="gramEnd"/>
    </w:p>
    <w:p w14:paraId="6D15A483" w14:textId="3096C442" w:rsidR="00521273" w:rsidRDefault="00521273" w:rsidP="00521273">
      <w:pPr>
        <w:pStyle w:val="ListParagraph"/>
        <w:numPr>
          <w:ilvl w:val="0"/>
          <w:numId w:val="37"/>
        </w:numPr>
        <w:rPr>
          <w:sz w:val="24"/>
          <w:szCs w:val="24"/>
        </w:rPr>
      </w:pPr>
      <w:r>
        <w:rPr>
          <w:sz w:val="24"/>
          <w:szCs w:val="24"/>
        </w:rPr>
        <w:t>Static</w:t>
      </w:r>
    </w:p>
    <w:p w14:paraId="5F3D8D56" w14:textId="3BB7E0E7" w:rsidR="00521273" w:rsidRDefault="00521273" w:rsidP="00521273">
      <w:pPr>
        <w:pStyle w:val="ListParagraph"/>
        <w:numPr>
          <w:ilvl w:val="0"/>
          <w:numId w:val="37"/>
        </w:numPr>
        <w:rPr>
          <w:sz w:val="24"/>
          <w:szCs w:val="24"/>
        </w:rPr>
      </w:pPr>
      <w:r>
        <w:rPr>
          <w:sz w:val="24"/>
          <w:szCs w:val="24"/>
        </w:rPr>
        <w:t>RIP</w:t>
      </w:r>
    </w:p>
    <w:p w14:paraId="4B5DEFD0" w14:textId="1BE9456F" w:rsidR="00521273" w:rsidRDefault="00521273" w:rsidP="00521273">
      <w:pPr>
        <w:pStyle w:val="ListParagraph"/>
        <w:numPr>
          <w:ilvl w:val="0"/>
          <w:numId w:val="5"/>
        </w:numPr>
        <w:rPr>
          <w:sz w:val="24"/>
          <w:szCs w:val="24"/>
        </w:rPr>
      </w:pPr>
      <w:proofErr w:type="gramStart"/>
      <w:r>
        <w:rPr>
          <w:sz w:val="24"/>
          <w:szCs w:val="24"/>
        </w:rPr>
        <w:t>SWITCHING :</w:t>
      </w:r>
      <w:proofErr w:type="gramEnd"/>
    </w:p>
    <w:p w14:paraId="6CAEF676" w14:textId="2930D7E5" w:rsidR="00521273" w:rsidRDefault="00521273" w:rsidP="00521273">
      <w:pPr>
        <w:pStyle w:val="ListParagraph"/>
        <w:numPr>
          <w:ilvl w:val="0"/>
          <w:numId w:val="38"/>
        </w:numPr>
        <w:rPr>
          <w:sz w:val="24"/>
          <w:szCs w:val="24"/>
        </w:rPr>
      </w:pPr>
      <w:r>
        <w:rPr>
          <w:sz w:val="24"/>
          <w:szCs w:val="24"/>
        </w:rPr>
        <w:t>VLAN database</w:t>
      </w:r>
    </w:p>
    <w:p w14:paraId="49841FA4" w14:textId="26754153" w:rsidR="00521273" w:rsidRDefault="00521273" w:rsidP="00521273">
      <w:pPr>
        <w:pStyle w:val="ListParagraph"/>
        <w:numPr>
          <w:ilvl w:val="0"/>
          <w:numId w:val="5"/>
        </w:numPr>
        <w:rPr>
          <w:sz w:val="24"/>
          <w:szCs w:val="24"/>
        </w:rPr>
      </w:pPr>
      <w:proofErr w:type="gramStart"/>
      <w:r>
        <w:rPr>
          <w:sz w:val="24"/>
          <w:szCs w:val="24"/>
        </w:rPr>
        <w:t>INTERFACE :</w:t>
      </w:r>
      <w:proofErr w:type="gramEnd"/>
    </w:p>
    <w:p w14:paraId="724EBD98" w14:textId="29C5CC48" w:rsidR="00521273" w:rsidRDefault="00521273" w:rsidP="00521273">
      <w:pPr>
        <w:pStyle w:val="ListParagraph"/>
        <w:rPr>
          <w:sz w:val="24"/>
          <w:szCs w:val="24"/>
        </w:rPr>
      </w:pPr>
      <w:r>
        <w:rPr>
          <w:sz w:val="24"/>
          <w:szCs w:val="24"/>
        </w:rPr>
        <w:t>1.FastEthernet</w:t>
      </w:r>
      <w:r w:rsidR="007550F1">
        <w:rPr>
          <w:sz w:val="24"/>
          <w:szCs w:val="24"/>
        </w:rPr>
        <w:t>0/0</w:t>
      </w:r>
    </w:p>
    <w:p w14:paraId="7B7D1B79" w14:textId="6FFB76BA" w:rsidR="007550F1" w:rsidRDefault="007550F1" w:rsidP="00521273">
      <w:pPr>
        <w:pStyle w:val="ListParagraph"/>
        <w:rPr>
          <w:sz w:val="24"/>
          <w:szCs w:val="24"/>
        </w:rPr>
      </w:pPr>
      <w:r>
        <w:rPr>
          <w:sz w:val="24"/>
          <w:szCs w:val="24"/>
        </w:rPr>
        <w:t>2. FastEthernet0/1</w:t>
      </w:r>
    </w:p>
    <w:p w14:paraId="5546EE23" w14:textId="77777777" w:rsidR="007A0894" w:rsidRDefault="007A0894" w:rsidP="00521273">
      <w:pPr>
        <w:pStyle w:val="ListParagraph"/>
        <w:rPr>
          <w:sz w:val="24"/>
          <w:szCs w:val="24"/>
        </w:rPr>
      </w:pPr>
    </w:p>
    <w:p w14:paraId="5A6EF0E9" w14:textId="77777777" w:rsidR="00EB6DF0" w:rsidRPr="000F1728" w:rsidRDefault="00EB6DF0" w:rsidP="00EB6DF0">
      <w:pPr>
        <w:pStyle w:val="ListParagraph"/>
        <w:rPr>
          <w:sz w:val="24"/>
          <w:szCs w:val="24"/>
        </w:rPr>
      </w:pPr>
      <w:r w:rsidRPr="000F1728">
        <w:rPr>
          <w:sz w:val="24"/>
          <w:szCs w:val="24"/>
        </w:rPr>
        <w:t>ATTRIBUTES:</w:t>
      </w:r>
    </w:p>
    <w:p w14:paraId="6D1CF408" w14:textId="11B85E01" w:rsidR="00EB6DF0" w:rsidRPr="000F1728" w:rsidRDefault="00EB6DF0" w:rsidP="00EB6DF0">
      <w:pPr>
        <w:pStyle w:val="ListParagraph"/>
        <w:rPr>
          <w:sz w:val="24"/>
          <w:szCs w:val="24"/>
        </w:rPr>
      </w:pPr>
      <w:r w:rsidRPr="000F1728">
        <w:rPr>
          <w:sz w:val="24"/>
          <w:szCs w:val="24"/>
        </w:rPr>
        <w:t>1.</w:t>
      </w:r>
      <w:r w:rsidRPr="000F1728">
        <w:rPr>
          <w:sz w:val="24"/>
          <w:szCs w:val="24"/>
        </w:rPr>
        <w:tab/>
        <w:t xml:space="preserve">MTBF - </w:t>
      </w:r>
      <w:r>
        <w:rPr>
          <w:sz w:val="24"/>
          <w:szCs w:val="24"/>
        </w:rPr>
        <w:t>4</w:t>
      </w:r>
      <w:r w:rsidRPr="000F1728">
        <w:rPr>
          <w:sz w:val="24"/>
          <w:szCs w:val="24"/>
        </w:rPr>
        <w:t>00000</w:t>
      </w:r>
      <w:r>
        <w:rPr>
          <w:sz w:val="24"/>
          <w:szCs w:val="24"/>
        </w:rPr>
        <w:t>0</w:t>
      </w:r>
    </w:p>
    <w:p w14:paraId="0ACACB80" w14:textId="13FC1D26" w:rsidR="00EB6DF0" w:rsidRPr="000F1728" w:rsidRDefault="00EB6DF0" w:rsidP="00EB6DF0">
      <w:pPr>
        <w:pStyle w:val="ListParagraph"/>
        <w:rPr>
          <w:sz w:val="24"/>
          <w:szCs w:val="24"/>
        </w:rPr>
      </w:pPr>
      <w:r w:rsidRPr="000F1728">
        <w:rPr>
          <w:sz w:val="24"/>
          <w:szCs w:val="24"/>
        </w:rPr>
        <w:t>2.</w:t>
      </w:r>
      <w:r w:rsidRPr="000F1728">
        <w:rPr>
          <w:sz w:val="24"/>
          <w:szCs w:val="24"/>
        </w:rPr>
        <w:tab/>
        <w:t xml:space="preserve">COST - </w:t>
      </w:r>
      <w:r>
        <w:rPr>
          <w:sz w:val="24"/>
          <w:szCs w:val="24"/>
        </w:rPr>
        <w:t>1000</w:t>
      </w:r>
    </w:p>
    <w:p w14:paraId="20ED92E4" w14:textId="77777777" w:rsidR="00EB6DF0" w:rsidRPr="000F1728" w:rsidRDefault="00EB6DF0" w:rsidP="00EB6DF0">
      <w:pPr>
        <w:pStyle w:val="ListParagraph"/>
        <w:rPr>
          <w:sz w:val="24"/>
          <w:szCs w:val="24"/>
        </w:rPr>
      </w:pPr>
      <w:r w:rsidRPr="000F1728">
        <w:rPr>
          <w:sz w:val="24"/>
          <w:szCs w:val="24"/>
        </w:rPr>
        <w:t>3.</w:t>
      </w:r>
      <w:r w:rsidRPr="000F1728">
        <w:rPr>
          <w:sz w:val="24"/>
          <w:szCs w:val="24"/>
        </w:rPr>
        <w:tab/>
        <w:t xml:space="preserve">POWER SOURCE - </w:t>
      </w:r>
      <w:r>
        <w:rPr>
          <w:sz w:val="24"/>
          <w:szCs w:val="24"/>
        </w:rPr>
        <w:t>0</w:t>
      </w:r>
    </w:p>
    <w:p w14:paraId="552900CE" w14:textId="77777777" w:rsidR="00EB6DF0" w:rsidRDefault="00EB6DF0" w:rsidP="00EB6DF0">
      <w:pPr>
        <w:pStyle w:val="ListParagraph"/>
        <w:rPr>
          <w:sz w:val="24"/>
          <w:szCs w:val="24"/>
        </w:rPr>
      </w:pPr>
      <w:r w:rsidRPr="000F1728">
        <w:rPr>
          <w:sz w:val="24"/>
          <w:szCs w:val="24"/>
        </w:rPr>
        <w:t>4.</w:t>
      </w:r>
      <w:r w:rsidRPr="000F1728">
        <w:rPr>
          <w:sz w:val="24"/>
          <w:szCs w:val="24"/>
        </w:rPr>
        <w:tab/>
        <w:t xml:space="preserve">RACK UNITS </w:t>
      </w:r>
      <w:r>
        <w:rPr>
          <w:sz w:val="24"/>
          <w:szCs w:val="24"/>
        </w:rPr>
        <w:t>–</w:t>
      </w:r>
      <w:r w:rsidRPr="000F1728">
        <w:rPr>
          <w:sz w:val="24"/>
          <w:szCs w:val="24"/>
        </w:rPr>
        <w:t xml:space="preserve"> </w:t>
      </w:r>
      <w:r>
        <w:rPr>
          <w:sz w:val="24"/>
          <w:szCs w:val="24"/>
        </w:rPr>
        <w:t xml:space="preserve">1 </w:t>
      </w:r>
    </w:p>
    <w:p w14:paraId="2110BFB8" w14:textId="228A588A" w:rsidR="00EB6DF0" w:rsidRPr="001A3DB3" w:rsidRDefault="00EB6DF0" w:rsidP="00EB6DF0">
      <w:pPr>
        <w:pStyle w:val="ListParagraph"/>
        <w:rPr>
          <w:sz w:val="24"/>
          <w:szCs w:val="24"/>
        </w:rPr>
      </w:pPr>
      <w:r w:rsidRPr="001A3DB3">
        <w:rPr>
          <w:sz w:val="24"/>
          <w:szCs w:val="24"/>
        </w:rPr>
        <w:t>5.</w:t>
      </w:r>
      <w:r w:rsidRPr="001A3DB3">
        <w:rPr>
          <w:sz w:val="24"/>
          <w:szCs w:val="24"/>
        </w:rPr>
        <w:tab/>
        <w:t xml:space="preserve">WATTAGE – </w:t>
      </w:r>
      <w:r>
        <w:rPr>
          <w:sz w:val="24"/>
          <w:szCs w:val="24"/>
        </w:rPr>
        <w:t>4</w:t>
      </w:r>
      <w:r w:rsidRPr="001A3DB3">
        <w:rPr>
          <w:sz w:val="24"/>
          <w:szCs w:val="24"/>
        </w:rPr>
        <w:t>0</w:t>
      </w:r>
    </w:p>
    <w:p w14:paraId="197C8E61" w14:textId="77777777" w:rsidR="00EB6DF0" w:rsidRDefault="00EB6DF0" w:rsidP="00521273">
      <w:pPr>
        <w:pStyle w:val="ListParagraph"/>
        <w:rPr>
          <w:sz w:val="24"/>
          <w:szCs w:val="24"/>
        </w:rPr>
      </w:pPr>
    </w:p>
    <w:p w14:paraId="3DF4A92A" w14:textId="77777777" w:rsidR="00EB6DF0" w:rsidRDefault="00EB6DF0" w:rsidP="00521273">
      <w:pPr>
        <w:pStyle w:val="ListParagraph"/>
        <w:rPr>
          <w:sz w:val="24"/>
          <w:szCs w:val="24"/>
        </w:rPr>
      </w:pPr>
    </w:p>
    <w:p w14:paraId="3F1C9345" w14:textId="77777777" w:rsidR="00D848DC" w:rsidRPr="00D848DC" w:rsidRDefault="00D848DC" w:rsidP="00D848DC">
      <w:pPr>
        <w:rPr>
          <w:sz w:val="24"/>
          <w:szCs w:val="24"/>
        </w:rPr>
      </w:pPr>
    </w:p>
    <w:p w14:paraId="23B919C4" w14:textId="77777777" w:rsidR="00DF3FFC" w:rsidRDefault="00DF3FFC" w:rsidP="00DF3FFC">
      <w:pPr>
        <w:pStyle w:val="ListParagraph"/>
        <w:rPr>
          <w:sz w:val="24"/>
          <w:szCs w:val="24"/>
        </w:rPr>
      </w:pPr>
    </w:p>
    <w:p w14:paraId="163DA959" w14:textId="77777777" w:rsidR="00DF3FFC" w:rsidRDefault="00DF3FFC" w:rsidP="00DF3FFC">
      <w:pPr>
        <w:pStyle w:val="ListParagraph"/>
        <w:rPr>
          <w:sz w:val="24"/>
          <w:szCs w:val="24"/>
        </w:rPr>
      </w:pPr>
    </w:p>
    <w:p w14:paraId="132FEB34" w14:textId="77777777" w:rsidR="00090438" w:rsidRDefault="00090438" w:rsidP="001A3DB3">
      <w:pPr>
        <w:pStyle w:val="ListParagraph"/>
        <w:rPr>
          <w:sz w:val="24"/>
          <w:szCs w:val="24"/>
        </w:rPr>
      </w:pPr>
    </w:p>
    <w:p w14:paraId="46CD7ADC" w14:textId="77777777" w:rsidR="003E7E11" w:rsidRDefault="003E7E11" w:rsidP="006B1FE6">
      <w:pPr>
        <w:rPr>
          <w:sz w:val="24"/>
          <w:szCs w:val="24"/>
        </w:rPr>
      </w:pPr>
    </w:p>
    <w:p w14:paraId="3121E7C7" w14:textId="77777777" w:rsidR="003E7E11" w:rsidRPr="006B1FE6" w:rsidRDefault="003E7E11" w:rsidP="006B1FE6">
      <w:pPr>
        <w:rPr>
          <w:sz w:val="24"/>
          <w:szCs w:val="24"/>
        </w:rPr>
      </w:pPr>
    </w:p>
    <w:p w14:paraId="45F969BB" w14:textId="77777777" w:rsidR="0088228D" w:rsidRPr="0088228D" w:rsidRDefault="0088228D" w:rsidP="0088228D">
      <w:pPr>
        <w:pStyle w:val="ListParagraph"/>
        <w:rPr>
          <w:sz w:val="24"/>
          <w:szCs w:val="24"/>
        </w:rPr>
      </w:pPr>
    </w:p>
    <w:p w14:paraId="6F40CB9F" w14:textId="32AD84F3" w:rsidR="00F941CB" w:rsidRPr="00F941CB" w:rsidRDefault="00F941CB" w:rsidP="00F941CB"/>
    <w:p w14:paraId="4856DA10" w14:textId="77777777" w:rsidR="009023A0" w:rsidRPr="009023A0" w:rsidRDefault="009023A0" w:rsidP="009023A0"/>
    <w:p w14:paraId="6F39EEC4" w14:textId="77777777" w:rsidR="00A55B90" w:rsidRPr="00A55B90" w:rsidRDefault="00A55B90" w:rsidP="00A55B90">
      <w:pPr>
        <w:rPr>
          <w:sz w:val="24"/>
          <w:szCs w:val="24"/>
        </w:rPr>
      </w:pPr>
    </w:p>
    <w:p w14:paraId="7F47B105" w14:textId="77777777" w:rsidR="00A55B90" w:rsidRDefault="00A55B90" w:rsidP="00A55B90">
      <w:pPr>
        <w:pStyle w:val="ListParagraph"/>
      </w:pPr>
    </w:p>
    <w:p w14:paraId="30B10563" w14:textId="77777777" w:rsidR="00BB7D22" w:rsidRPr="00BB7D22" w:rsidRDefault="00BB7D22" w:rsidP="00BB7D22"/>
    <w:p w14:paraId="5724A7BC" w14:textId="3C860AF4" w:rsidR="00BB7D22" w:rsidRDefault="00BB7D22" w:rsidP="00BB7D22">
      <w:r>
        <w:t xml:space="preserve">                       </w:t>
      </w:r>
    </w:p>
    <w:p w14:paraId="1A9FA112" w14:textId="77777777" w:rsidR="00E64F9E" w:rsidRDefault="00E64F9E" w:rsidP="00E64F9E">
      <w:pPr>
        <w:ind w:left="360"/>
      </w:pPr>
    </w:p>
    <w:p w14:paraId="6CDDA2A8" w14:textId="6B75296D" w:rsidR="00E64F9E" w:rsidRPr="00E64F9E" w:rsidRDefault="00E64F9E" w:rsidP="00E64F9E">
      <w:pPr>
        <w:pStyle w:val="ListParagraph"/>
        <w:rPr>
          <w:sz w:val="28"/>
          <w:szCs w:val="28"/>
        </w:rPr>
      </w:pPr>
      <w:r>
        <w:rPr>
          <w:sz w:val="28"/>
          <w:szCs w:val="28"/>
        </w:rPr>
        <w:t xml:space="preserve"> </w:t>
      </w:r>
    </w:p>
    <w:p w14:paraId="368EB998" w14:textId="77777777" w:rsidR="00E64F9E" w:rsidRDefault="00E64F9E" w:rsidP="00E64F9E"/>
    <w:p w14:paraId="1C3E8355" w14:textId="77777777" w:rsidR="00E64F9E" w:rsidRPr="00E64F9E" w:rsidRDefault="00E64F9E" w:rsidP="00E64F9E">
      <w:pPr>
        <w:rPr>
          <w:sz w:val="24"/>
          <w:szCs w:val="24"/>
        </w:rPr>
      </w:pPr>
    </w:p>
    <w:p w14:paraId="1D8D4FDD" w14:textId="15DC00E2" w:rsidR="00E64F9E" w:rsidRDefault="00E64F9E" w:rsidP="00E64F9E">
      <w:pPr>
        <w:rPr>
          <w:sz w:val="28"/>
          <w:szCs w:val="28"/>
        </w:rPr>
      </w:pPr>
      <w:r>
        <w:rPr>
          <w:sz w:val="28"/>
          <w:szCs w:val="28"/>
        </w:rPr>
        <w:t xml:space="preserve"> </w:t>
      </w:r>
    </w:p>
    <w:p w14:paraId="67973CEC" w14:textId="77777777" w:rsidR="00E64F9E" w:rsidRDefault="00E64F9E" w:rsidP="006F7799">
      <w:pPr>
        <w:pStyle w:val="ListParagraph"/>
        <w:ind w:left="408"/>
      </w:pPr>
    </w:p>
    <w:p w14:paraId="5DFEDFC9" w14:textId="77777777" w:rsidR="00E64F9E" w:rsidRDefault="00E64F9E" w:rsidP="006F7799">
      <w:pPr>
        <w:pStyle w:val="ListParagraph"/>
        <w:ind w:left="408"/>
      </w:pPr>
    </w:p>
    <w:p w14:paraId="655F2A20" w14:textId="77777777" w:rsidR="00E64F9E" w:rsidRDefault="00E64F9E" w:rsidP="006F7799">
      <w:pPr>
        <w:pStyle w:val="ListParagraph"/>
        <w:ind w:left="408"/>
      </w:pPr>
    </w:p>
    <w:p w14:paraId="3F048ECD" w14:textId="77777777" w:rsidR="00E64F9E" w:rsidRDefault="00E64F9E" w:rsidP="006F7799">
      <w:pPr>
        <w:pStyle w:val="ListParagraph"/>
        <w:ind w:left="408"/>
      </w:pPr>
    </w:p>
    <w:p w14:paraId="379E3DCB" w14:textId="77777777" w:rsidR="00E64F9E" w:rsidRDefault="00E64F9E" w:rsidP="006F7799">
      <w:pPr>
        <w:pStyle w:val="ListParagraph"/>
        <w:ind w:left="408"/>
      </w:pPr>
    </w:p>
    <w:p w14:paraId="6418E7ED" w14:textId="77777777" w:rsidR="00E64F9E" w:rsidRDefault="00E64F9E" w:rsidP="006F7799">
      <w:pPr>
        <w:pStyle w:val="ListParagraph"/>
        <w:ind w:left="408"/>
      </w:pPr>
    </w:p>
    <w:p w14:paraId="7EB41952" w14:textId="77777777" w:rsidR="00E64F9E" w:rsidRDefault="00E64F9E" w:rsidP="006F7799">
      <w:pPr>
        <w:pStyle w:val="ListParagraph"/>
        <w:ind w:left="408"/>
      </w:pPr>
    </w:p>
    <w:sectPr w:rsidR="00E64F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E8F02" w14:textId="77777777" w:rsidR="00AC1BED" w:rsidRDefault="00AC1BED" w:rsidP="00E64F9E">
      <w:pPr>
        <w:spacing w:after="0" w:line="240" w:lineRule="auto"/>
      </w:pPr>
      <w:r>
        <w:separator/>
      </w:r>
    </w:p>
  </w:endnote>
  <w:endnote w:type="continuationSeparator" w:id="0">
    <w:p w14:paraId="150AF87C" w14:textId="77777777" w:rsidR="00AC1BED" w:rsidRDefault="00AC1BED" w:rsidP="00E64F9E">
      <w:pPr>
        <w:spacing w:after="0" w:line="240" w:lineRule="auto"/>
      </w:pPr>
      <w:r>
        <w:continuationSeparator/>
      </w:r>
    </w:p>
  </w:endnote>
  <w:endnote w:type="continuationNotice" w:id="1">
    <w:p w14:paraId="7A0E7195" w14:textId="77777777" w:rsidR="00EE247F" w:rsidRDefault="00EE24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A0D12" w14:textId="77777777" w:rsidR="00AC1BED" w:rsidRDefault="00AC1BED" w:rsidP="00E64F9E">
      <w:pPr>
        <w:spacing w:after="0" w:line="240" w:lineRule="auto"/>
      </w:pPr>
      <w:r>
        <w:separator/>
      </w:r>
    </w:p>
  </w:footnote>
  <w:footnote w:type="continuationSeparator" w:id="0">
    <w:p w14:paraId="23EF9E9C" w14:textId="77777777" w:rsidR="00AC1BED" w:rsidRDefault="00AC1BED" w:rsidP="00E64F9E">
      <w:pPr>
        <w:spacing w:after="0" w:line="240" w:lineRule="auto"/>
      </w:pPr>
      <w:r>
        <w:continuationSeparator/>
      </w:r>
    </w:p>
  </w:footnote>
  <w:footnote w:type="continuationNotice" w:id="1">
    <w:p w14:paraId="21B066D9" w14:textId="77777777" w:rsidR="00EE247F" w:rsidRDefault="00EE24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6F4"/>
    <w:multiLevelType w:val="hybridMultilevel"/>
    <w:tmpl w:val="DB969748"/>
    <w:lvl w:ilvl="0" w:tplc="F6E2D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5325B0"/>
    <w:multiLevelType w:val="hybridMultilevel"/>
    <w:tmpl w:val="619AD3C8"/>
    <w:lvl w:ilvl="0" w:tplc="F79815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825BE3"/>
    <w:multiLevelType w:val="hybridMultilevel"/>
    <w:tmpl w:val="2ED65020"/>
    <w:lvl w:ilvl="0" w:tplc="91108D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D263B8"/>
    <w:multiLevelType w:val="hybridMultilevel"/>
    <w:tmpl w:val="EAEAB0FC"/>
    <w:lvl w:ilvl="0" w:tplc="FD5A1B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F643FB"/>
    <w:multiLevelType w:val="hybridMultilevel"/>
    <w:tmpl w:val="61DEF3DA"/>
    <w:lvl w:ilvl="0" w:tplc="920C80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5F4E80"/>
    <w:multiLevelType w:val="hybridMultilevel"/>
    <w:tmpl w:val="46F699A2"/>
    <w:lvl w:ilvl="0" w:tplc="2A7069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D32737"/>
    <w:multiLevelType w:val="hybridMultilevel"/>
    <w:tmpl w:val="F17A6B5C"/>
    <w:lvl w:ilvl="0" w:tplc="946EDE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04842"/>
    <w:multiLevelType w:val="hybridMultilevel"/>
    <w:tmpl w:val="26F0110C"/>
    <w:lvl w:ilvl="0" w:tplc="D3D899FE">
      <w:start w:val="1941"/>
      <w:numFmt w:val="decimal"/>
      <w:lvlText w:val="%1"/>
      <w:lvlJc w:val="left"/>
      <w:pPr>
        <w:ind w:left="3780" w:hanging="672"/>
      </w:pPr>
      <w:rPr>
        <w:rFonts w:hint="default"/>
      </w:rPr>
    </w:lvl>
    <w:lvl w:ilvl="1" w:tplc="40090019" w:tentative="1">
      <w:start w:val="1"/>
      <w:numFmt w:val="lowerLetter"/>
      <w:lvlText w:val="%2."/>
      <w:lvlJc w:val="left"/>
      <w:pPr>
        <w:ind w:left="4188" w:hanging="360"/>
      </w:pPr>
    </w:lvl>
    <w:lvl w:ilvl="2" w:tplc="4009001B" w:tentative="1">
      <w:start w:val="1"/>
      <w:numFmt w:val="lowerRoman"/>
      <w:lvlText w:val="%3."/>
      <w:lvlJc w:val="right"/>
      <w:pPr>
        <w:ind w:left="4908" w:hanging="180"/>
      </w:pPr>
    </w:lvl>
    <w:lvl w:ilvl="3" w:tplc="4009000F" w:tentative="1">
      <w:start w:val="1"/>
      <w:numFmt w:val="decimal"/>
      <w:lvlText w:val="%4."/>
      <w:lvlJc w:val="left"/>
      <w:pPr>
        <w:ind w:left="5628" w:hanging="360"/>
      </w:pPr>
    </w:lvl>
    <w:lvl w:ilvl="4" w:tplc="40090019" w:tentative="1">
      <w:start w:val="1"/>
      <w:numFmt w:val="lowerLetter"/>
      <w:lvlText w:val="%5."/>
      <w:lvlJc w:val="left"/>
      <w:pPr>
        <w:ind w:left="6348" w:hanging="360"/>
      </w:pPr>
    </w:lvl>
    <w:lvl w:ilvl="5" w:tplc="4009001B" w:tentative="1">
      <w:start w:val="1"/>
      <w:numFmt w:val="lowerRoman"/>
      <w:lvlText w:val="%6."/>
      <w:lvlJc w:val="right"/>
      <w:pPr>
        <w:ind w:left="7068" w:hanging="180"/>
      </w:pPr>
    </w:lvl>
    <w:lvl w:ilvl="6" w:tplc="4009000F" w:tentative="1">
      <w:start w:val="1"/>
      <w:numFmt w:val="decimal"/>
      <w:lvlText w:val="%7."/>
      <w:lvlJc w:val="left"/>
      <w:pPr>
        <w:ind w:left="7788" w:hanging="360"/>
      </w:pPr>
    </w:lvl>
    <w:lvl w:ilvl="7" w:tplc="40090019" w:tentative="1">
      <w:start w:val="1"/>
      <w:numFmt w:val="lowerLetter"/>
      <w:lvlText w:val="%8."/>
      <w:lvlJc w:val="left"/>
      <w:pPr>
        <w:ind w:left="8508" w:hanging="360"/>
      </w:pPr>
    </w:lvl>
    <w:lvl w:ilvl="8" w:tplc="4009001B" w:tentative="1">
      <w:start w:val="1"/>
      <w:numFmt w:val="lowerRoman"/>
      <w:lvlText w:val="%9."/>
      <w:lvlJc w:val="right"/>
      <w:pPr>
        <w:ind w:left="9228" w:hanging="180"/>
      </w:pPr>
    </w:lvl>
  </w:abstractNum>
  <w:abstractNum w:abstractNumId="8" w15:restartNumberingAfterBreak="0">
    <w:nsid w:val="1A5A3075"/>
    <w:multiLevelType w:val="hybridMultilevel"/>
    <w:tmpl w:val="D2ACC636"/>
    <w:lvl w:ilvl="0" w:tplc="BCE2CA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06D1F60"/>
    <w:multiLevelType w:val="hybridMultilevel"/>
    <w:tmpl w:val="409AA264"/>
    <w:lvl w:ilvl="0" w:tplc="A1B8A6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35774F7"/>
    <w:multiLevelType w:val="hybridMultilevel"/>
    <w:tmpl w:val="AC7A3040"/>
    <w:lvl w:ilvl="0" w:tplc="4BF08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1F73D5"/>
    <w:multiLevelType w:val="hybridMultilevel"/>
    <w:tmpl w:val="B46665DA"/>
    <w:lvl w:ilvl="0" w:tplc="C3262E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6A0A0D"/>
    <w:multiLevelType w:val="hybridMultilevel"/>
    <w:tmpl w:val="2486711C"/>
    <w:lvl w:ilvl="0" w:tplc="E486AD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D4F666D"/>
    <w:multiLevelType w:val="hybridMultilevel"/>
    <w:tmpl w:val="60EE257C"/>
    <w:lvl w:ilvl="0" w:tplc="A120C9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3A27DE"/>
    <w:multiLevelType w:val="multilevel"/>
    <w:tmpl w:val="7372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55DC7"/>
    <w:multiLevelType w:val="hybridMultilevel"/>
    <w:tmpl w:val="289417B6"/>
    <w:lvl w:ilvl="0" w:tplc="2736B1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C921D5"/>
    <w:multiLevelType w:val="hybridMultilevel"/>
    <w:tmpl w:val="1162277A"/>
    <w:lvl w:ilvl="0" w:tplc="C96262E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A97001"/>
    <w:multiLevelType w:val="hybridMultilevel"/>
    <w:tmpl w:val="EF2AC50E"/>
    <w:lvl w:ilvl="0" w:tplc="6DDC25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0B689C"/>
    <w:multiLevelType w:val="hybridMultilevel"/>
    <w:tmpl w:val="17D4A74C"/>
    <w:lvl w:ilvl="0" w:tplc="ED264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4D5570"/>
    <w:multiLevelType w:val="hybridMultilevel"/>
    <w:tmpl w:val="3A52BE36"/>
    <w:lvl w:ilvl="0" w:tplc="D2D0026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235E59"/>
    <w:multiLevelType w:val="hybridMultilevel"/>
    <w:tmpl w:val="7AEABF3E"/>
    <w:lvl w:ilvl="0" w:tplc="56567B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C447EB4"/>
    <w:multiLevelType w:val="hybridMultilevel"/>
    <w:tmpl w:val="D3482924"/>
    <w:lvl w:ilvl="0" w:tplc="8A6E1C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ED3295"/>
    <w:multiLevelType w:val="hybridMultilevel"/>
    <w:tmpl w:val="C05E6CFC"/>
    <w:lvl w:ilvl="0" w:tplc="BA2EE8A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B11DFF"/>
    <w:multiLevelType w:val="hybridMultilevel"/>
    <w:tmpl w:val="874CE246"/>
    <w:lvl w:ilvl="0" w:tplc="ACCCB7F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EC0684C"/>
    <w:multiLevelType w:val="hybridMultilevel"/>
    <w:tmpl w:val="7778B62E"/>
    <w:lvl w:ilvl="0" w:tplc="E610A16E">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5" w15:restartNumberingAfterBreak="0">
    <w:nsid w:val="4EED1821"/>
    <w:multiLevelType w:val="hybridMultilevel"/>
    <w:tmpl w:val="35A0BB0C"/>
    <w:lvl w:ilvl="0" w:tplc="44C80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185186F"/>
    <w:multiLevelType w:val="hybridMultilevel"/>
    <w:tmpl w:val="D2220546"/>
    <w:lvl w:ilvl="0" w:tplc="C15C695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274BBE"/>
    <w:multiLevelType w:val="hybridMultilevel"/>
    <w:tmpl w:val="F41A3340"/>
    <w:lvl w:ilvl="0" w:tplc="66AA21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60F4692"/>
    <w:multiLevelType w:val="hybridMultilevel"/>
    <w:tmpl w:val="53904270"/>
    <w:lvl w:ilvl="0" w:tplc="B92A0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D804CB9"/>
    <w:multiLevelType w:val="hybridMultilevel"/>
    <w:tmpl w:val="AD2E6F02"/>
    <w:lvl w:ilvl="0" w:tplc="4CE45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4B95CE2"/>
    <w:multiLevelType w:val="hybridMultilevel"/>
    <w:tmpl w:val="77C8D650"/>
    <w:lvl w:ilvl="0" w:tplc="01580C5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5123F54"/>
    <w:multiLevelType w:val="hybridMultilevel"/>
    <w:tmpl w:val="7C2C2A06"/>
    <w:lvl w:ilvl="0" w:tplc="A3D6B1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62F68F1"/>
    <w:multiLevelType w:val="hybridMultilevel"/>
    <w:tmpl w:val="7F426DC8"/>
    <w:lvl w:ilvl="0" w:tplc="E6CA80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90B2276"/>
    <w:multiLevelType w:val="hybridMultilevel"/>
    <w:tmpl w:val="008076F0"/>
    <w:lvl w:ilvl="0" w:tplc="ACB05A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9867991"/>
    <w:multiLevelType w:val="hybridMultilevel"/>
    <w:tmpl w:val="848EA424"/>
    <w:lvl w:ilvl="0" w:tplc="8C3419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03441C7"/>
    <w:multiLevelType w:val="hybridMultilevel"/>
    <w:tmpl w:val="2306FF34"/>
    <w:lvl w:ilvl="0" w:tplc="E2EE41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F341D8"/>
    <w:multiLevelType w:val="hybridMultilevel"/>
    <w:tmpl w:val="732AA45A"/>
    <w:lvl w:ilvl="0" w:tplc="ED101F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D74FAD"/>
    <w:multiLevelType w:val="multilevel"/>
    <w:tmpl w:val="C9A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F3037"/>
    <w:multiLevelType w:val="hybridMultilevel"/>
    <w:tmpl w:val="8FC057BA"/>
    <w:lvl w:ilvl="0" w:tplc="EAD200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EA26896"/>
    <w:multiLevelType w:val="hybridMultilevel"/>
    <w:tmpl w:val="90CE9738"/>
    <w:lvl w:ilvl="0" w:tplc="7FC062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F9C49CA"/>
    <w:multiLevelType w:val="hybridMultilevel"/>
    <w:tmpl w:val="156079A2"/>
    <w:lvl w:ilvl="0" w:tplc="289427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63893897">
    <w:abstractNumId w:val="24"/>
  </w:num>
  <w:num w:numId="2" w16cid:durableId="1584073370">
    <w:abstractNumId w:val="26"/>
  </w:num>
  <w:num w:numId="3" w16cid:durableId="334840154">
    <w:abstractNumId w:val="16"/>
  </w:num>
  <w:num w:numId="4" w16cid:durableId="590240375">
    <w:abstractNumId w:val="21"/>
  </w:num>
  <w:num w:numId="5" w16cid:durableId="768239371">
    <w:abstractNumId w:val="19"/>
  </w:num>
  <w:num w:numId="6" w16cid:durableId="587814445">
    <w:abstractNumId w:val="23"/>
  </w:num>
  <w:num w:numId="7" w16cid:durableId="125705990">
    <w:abstractNumId w:val="7"/>
  </w:num>
  <w:num w:numId="8" w16cid:durableId="1642692305">
    <w:abstractNumId w:val="28"/>
  </w:num>
  <w:num w:numId="9" w16cid:durableId="2063677247">
    <w:abstractNumId w:val="17"/>
  </w:num>
  <w:num w:numId="10" w16cid:durableId="1803570197">
    <w:abstractNumId w:val="15"/>
  </w:num>
  <w:num w:numId="11" w16cid:durableId="1310599380">
    <w:abstractNumId w:val="0"/>
  </w:num>
  <w:num w:numId="12" w16cid:durableId="99646008">
    <w:abstractNumId w:val="30"/>
  </w:num>
  <w:num w:numId="13" w16cid:durableId="1298341081">
    <w:abstractNumId w:val="35"/>
  </w:num>
  <w:num w:numId="14" w16cid:durableId="310259390">
    <w:abstractNumId w:val="12"/>
  </w:num>
  <w:num w:numId="15" w16cid:durableId="2102599783">
    <w:abstractNumId w:val="39"/>
  </w:num>
  <w:num w:numId="16" w16cid:durableId="1269314188">
    <w:abstractNumId w:val="11"/>
  </w:num>
  <w:num w:numId="17" w16cid:durableId="828833820">
    <w:abstractNumId w:val="33"/>
  </w:num>
  <w:num w:numId="18" w16cid:durableId="742793824">
    <w:abstractNumId w:val="38"/>
  </w:num>
  <w:num w:numId="19" w16cid:durableId="1341396253">
    <w:abstractNumId w:val="25"/>
  </w:num>
  <w:num w:numId="20" w16cid:durableId="80180245">
    <w:abstractNumId w:val="20"/>
  </w:num>
  <w:num w:numId="21" w16cid:durableId="1950965008">
    <w:abstractNumId w:val="3"/>
  </w:num>
  <w:num w:numId="22" w16cid:durableId="596911297">
    <w:abstractNumId w:val="6"/>
  </w:num>
  <w:num w:numId="23" w16cid:durableId="1786579624">
    <w:abstractNumId w:val="36"/>
  </w:num>
  <w:num w:numId="24" w16cid:durableId="1699742946">
    <w:abstractNumId w:val="40"/>
  </w:num>
  <w:num w:numId="25" w16cid:durableId="486285787">
    <w:abstractNumId w:val="1"/>
  </w:num>
  <w:num w:numId="26" w16cid:durableId="241571678">
    <w:abstractNumId w:val="5"/>
  </w:num>
  <w:num w:numId="27" w16cid:durableId="1054619377">
    <w:abstractNumId w:val="18"/>
  </w:num>
  <w:num w:numId="28" w16cid:durableId="1760130040">
    <w:abstractNumId w:val="27"/>
  </w:num>
  <w:num w:numId="29" w16cid:durableId="646786575">
    <w:abstractNumId w:val="29"/>
  </w:num>
  <w:num w:numId="30" w16cid:durableId="251475122">
    <w:abstractNumId w:val="31"/>
  </w:num>
  <w:num w:numId="31" w16cid:durableId="285308406">
    <w:abstractNumId w:val="10"/>
  </w:num>
  <w:num w:numId="32" w16cid:durableId="2121407891">
    <w:abstractNumId w:val="2"/>
  </w:num>
  <w:num w:numId="33" w16cid:durableId="735398651">
    <w:abstractNumId w:val="4"/>
  </w:num>
  <w:num w:numId="34" w16cid:durableId="266350817">
    <w:abstractNumId w:val="32"/>
  </w:num>
  <w:num w:numId="35" w16cid:durableId="892742106">
    <w:abstractNumId w:val="9"/>
  </w:num>
  <w:num w:numId="36" w16cid:durableId="1110854479">
    <w:abstractNumId w:val="13"/>
  </w:num>
  <w:num w:numId="37" w16cid:durableId="1955674026">
    <w:abstractNumId w:val="34"/>
  </w:num>
  <w:num w:numId="38" w16cid:durableId="1499612026">
    <w:abstractNumId w:val="8"/>
  </w:num>
  <w:num w:numId="39" w16cid:durableId="583808193">
    <w:abstractNumId w:val="37"/>
  </w:num>
  <w:num w:numId="40" w16cid:durableId="623775243">
    <w:abstractNumId w:val="22"/>
  </w:num>
  <w:num w:numId="41" w16cid:durableId="336078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9F"/>
    <w:rsid w:val="00002FE0"/>
    <w:rsid w:val="00011F5F"/>
    <w:rsid w:val="0004185C"/>
    <w:rsid w:val="0004729E"/>
    <w:rsid w:val="00085D65"/>
    <w:rsid w:val="00090438"/>
    <w:rsid w:val="000B31FF"/>
    <w:rsid w:val="000D01B9"/>
    <w:rsid w:val="000E41FC"/>
    <w:rsid w:val="000F1728"/>
    <w:rsid w:val="000F3C62"/>
    <w:rsid w:val="00107904"/>
    <w:rsid w:val="0013666C"/>
    <w:rsid w:val="0015092C"/>
    <w:rsid w:val="0016511D"/>
    <w:rsid w:val="001773ED"/>
    <w:rsid w:val="00182041"/>
    <w:rsid w:val="00185F5B"/>
    <w:rsid w:val="00191195"/>
    <w:rsid w:val="001A0F2E"/>
    <w:rsid w:val="001A3DB3"/>
    <w:rsid w:val="001B7C9F"/>
    <w:rsid w:val="001C2719"/>
    <w:rsid w:val="001F3ACE"/>
    <w:rsid w:val="00202927"/>
    <w:rsid w:val="00231C57"/>
    <w:rsid w:val="00244CED"/>
    <w:rsid w:val="002657FF"/>
    <w:rsid w:val="00284132"/>
    <w:rsid w:val="002912F1"/>
    <w:rsid w:val="002A0DE0"/>
    <w:rsid w:val="002E41F1"/>
    <w:rsid w:val="00345F3B"/>
    <w:rsid w:val="003849C9"/>
    <w:rsid w:val="00395B22"/>
    <w:rsid w:val="003A3EBB"/>
    <w:rsid w:val="003B0CA3"/>
    <w:rsid w:val="003B49B3"/>
    <w:rsid w:val="003E7E11"/>
    <w:rsid w:val="003F3D81"/>
    <w:rsid w:val="00406A29"/>
    <w:rsid w:val="00410080"/>
    <w:rsid w:val="00415FAC"/>
    <w:rsid w:val="00423A54"/>
    <w:rsid w:val="004255D4"/>
    <w:rsid w:val="00430E9F"/>
    <w:rsid w:val="0045230B"/>
    <w:rsid w:val="00490BB9"/>
    <w:rsid w:val="0049731F"/>
    <w:rsid w:val="004B2159"/>
    <w:rsid w:val="004C4231"/>
    <w:rsid w:val="004D66B6"/>
    <w:rsid w:val="004E7F43"/>
    <w:rsid w:val="005031EE"/>
    <w:rsid w:val="00521273"/>
    <w:rsid w:val="0053721D"/>
    <w:rsid w:val="0054220B"/>
    <w:rsid w:val="005565BE"/>
    <w:rsid w:val="00566FD7"/>
    <w:rsid w:val="0057454E"/>
    <w:rsid w:val="00584C96"/>
    <w:rsid w:val="005A3F01"/>
    <w:rsid w:val="005B0086"/>
    <w:rsid w:val="005B0C76"/>
    <w:rsid w:val="005C1F91"/>
    <w:rsid w:val="005C41EE"/>
    <w:rsid w:val="005C6572"/>
    <w:rsid w:val="005D15C0"/>
    <w:rsid w:val="005D23FF"/>
    <w:rsid w:val="00600F93"/>
    <w:rsid w:val="00605412"/>
    <w:rsid w:val="00612D10"/>
    <w:rsid w:val="00627CED"/>
    <w:rsid w:val="00630A2E"/>
    <w:rsid w:val="0067774D"/>
    <w:rsid w:val="006A14F4"/>
    <w:rsid w:val="006A2211"/>
    <w:rsid w:val="006B1FE6"/>
    <w:rsid w:val="006C5611"/>
    <w:rsid w:val="006C5E64"/>
    <w:rsid w:val="006C6CA5"/>
    <w:rsid w:val="006F7538"/>
    <w:rsid w:val="006F7799"/>
    <w:rsid w:val="0070082E"/>
    <w:rsid w:val="00722024"/>
    <w:rsid w:val="0072311F"/>
    <w:rsid w:val="0074662B"/>
    <w:rsid w:val="007520CE"/>
    <w:rsid w:val="007550F1"/>
    <w:rsid w:val="00755C12"/>
    <w:rsid w:val="00762788"/>
    <w:rsid w:val="007A0894"/>
    <w:rsid w:val="007A3B00"/>
    <w:rsid w:val="007E226F"/>
    <w:rsid w:val="008228FE"/>
    <w:rsid w:val="00842443"/>
    <w:rsid w:val="00842811"/>
    <w:rsid w:val="008440CC"/>
    <w:rsid w:val="008462A9"/>
    <w:rsid w:val="0085045A"/>
    <w:rsid w:val="00856677"/>
    <w:rsid w:val="00862C9A"/>
    <w:rsid w:val="00872AA6"/>
    <w:rsid w:val="00874D0A"/>
    <w:rsid w:val="0088228D"/>
    <w:rsid w:val="00891EFE"/>
    <w:rsid w:val="008B2F5F"/>
    <w:rsid w:val="008B32BF"/>
    <w:rsid w:val="008C30D5"/>
    <w:rsid w:val="008E53C8"/>
    <w:rsid w:val="008F2624"/>
    <w:rsid w:val="009023A0"/>
    <w:rsid w:val="00921467"/>
    <w:rsid w:val="009247FD"/>
    <w:rsid w:val="0094280D"/>
    <w:rsid w:val="00947E31"/>
    <w:rsid w:val="0096682B"/>
    <w:rsid w:val="00967DF0"/>
    <w:rsid w:val="00974A09"/>
    <w:rsid w:val="009A706A"/>
    <w:rsid w:val="009C0A3A"/>
    <w:rsid w:val="009E1A6C"/>
    <w:rsid w:val="009E22A3"/>
    <w:rsid w:val="00A1728C"/>
    <w:rsid w:val="00A23A0A"/>
    <w:rsid w:val="00A30FDF"/>
    <w:rsid w:val="00A55B90"/>
    <w:rsid w:val="00A67AD8"/>
    <w:rsid w:val="00A92FAE"/>
    <w:rsid w:val="00AA1A65"/>
    <w:rsid w:val="00AB3176"/>
    <w:rsid w:val="00AB4BFE"/>
    <w:rsid w:val="00AC1BED"/>
    <w:rsid w:val="00B073CB"/>
    <w:rsid w:val="00B12B19"/>
    <w:rsid w:val="00B16FC2"/>
    <w:rsid w:val="00B2563C"/>
    <w:rsid w:val="00B42F8A"/>
    <w:rsid w:val="00B54147"/>
    <w:rsid w:val="00B54E11"/>
    <w:rsid w:val="00B63472"/>
    <w:rsid w:val="00B776BB"/>
    <w:rsid w:val="00B846DF"/>
    <w:rsid w:val="00BA16CF"/>
    <w:rsid w:val="00BB23BC"/>
    <w:rsid w:val="00BB7D22"/>
    <w:rsid w:val="00BD7A9E"/>
    <w:rsid w:val="00C227FD"/>
    <w:rsid w:val="00C42519"/>
    <w:rsid w:val="00C44F47"/>
    <w:rsid w:val="00C54E02"/>
    <w:rsid w:val="00C554CF"/>
    <w:rsid w:val="00CA7D05"/>
    <w:rsid w:val="00CB7F54"/>
    <w:rsid w:val="00CC5375"/>
    <w:rsid w:val="00CD5A70"/>
    <w:rsid w:val="00CF7107"/>
    <w:rsid w:val="00D31714"/>
    <w:rsid w:val="00D340D8"/>
    <w:rsid w:val="00D5565D"/>
    <w:rsid w:val="00D6429D"/>
    <w:rsid w:val="00D848DC"/>
    <w:rsid w:val="00DA0042"/>
    <w:rsid w:val="00DA0133"/>
    <w:rsid w:val="00DA482F"/>
    <w:rsid w:val="00DB3646"/>
    <w:rsid w:val="00DD770F"/>
    <w:rsid w:val="00DF3FFC"/>
    <w:rsid w:val="00E02578"/>
    <w:rsid w:val="00E07AA3"/>
    <w:rsid w:val="00E62A62"/>
    <w:rsid w:val="00E64F9E"/>
    <w:rsid w:val="00E70D4F"/>
    <w:rsid w:val="00E75438"/>
    <w:rsid w:val="00E9441A"/>
    <w:rsid w:val="00EB6DF0"/>
    <w:rsid w:val="00EE247F"/>
    <w:rsid w:val="00EF57FE"/>
    <w:rsid w:val="00EF7B1A"/>
    <w:rsid w:val="00F16359"/>
    <w:rsid w:val="00F2241E"/>
    <w:rsid w:val="00F233AF"/>
    <w:rsid w:val="00F27AAF"/>
    <w:rsid w:val="00F540AA"/>
    <w:rsid w:val="00F6046E"/>
    <w:rsid w:val="00F65147"/>
    <w:rsid w:val="00F7667C"/>
    <w:rsid w:val="00F86B86"/>
    <w:rsid w:val="00F91E90"/>
    <w:rsid w:val="00F941CB"/>
    <w:rsid w:val="00FA5F6E"/>
    <w:rsid w:val="00FE5E19"/>
    <w:rsid w:val="00FE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5571"/>
  <w15:chartTrackingRefBased/>
  <w15:docId w15:val="{0DF6F5FA-0A71-4DFA-8E85-38FC6106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2A3"/>
    <w:pPr>
      <w:ind w:left="720"/>
      <w:contextualSpacing/>
    </w:pPr>
  </w:style>
  <w:style w:type="character" w:customStyle="1" w:styleId="Heading1Char">
    <w:name w:val="Heading 1 Char"/>
    <w:basedOn w:val="DefaultParagraphFont"/>
    <w:link w:val="Heading1"/>
    <w:uiPriority w:val="9"/>
    <w:rsid w:val="006F779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6F7799"/>
    <w:rPr>
      <w:b/>
      <w:bCs/>
      <w:i/>
      <w:iCs/>
      <w:spacing w:val="5"/>
    </w:rPr>
  </w:style>
  <w:style w:type="paragraph" w:styleId="Header">
    <w:name w:val="header"/>
    <w:basedOn w:val="Normal"/>
    <w:link w:val="HeaderChar"/>
    <w:uiPriority w:val="99"/>
    <w:unhideWhenUsed/>
    <w:rsid w:val="00E64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9E"/>
  </w:style>
  <w:style w:type="paragraph" w:styleId="Footer">
    <w:name w:val="footer"/>
    <w:basedOn w:val="Normal"/>
    <w:link w:val="FooterChar"/>
    <w:uiPriority w:val="99"/>
    <w:unhideWhenUsed/>
    <w:rsid w:val="00E64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F9E"/>
  </w:style>
  <w:style w:type="character" w:styleId="IntenseEmphasis">
    <w:name w:val="Intense Emphasis"/>
    <w:basedOn w:val="DefaultParagraphFont"/>
    <w:uiPriority w:val="21"/>
    <w:qFormat/>
    <w:rsid w:val="00E64F9E"/>
    <w:rPr>
      <w:i/>
      <w:iCs/>
      <w:color w:val="4472C4" w:themeColor="accent1"/>
    </w:rPr>
  </w:style>
  <w:style w:type="paragraph" w:styleId="NormalWeb">
    <w:name w:val="Normal (Web)"/>
    <w:basedOn w:val="Normal"/>
    <w:uiPriority w:val="99"/>
    <w:semiHidden/>
    <w:unhideWhenUsed/>
    <w:rsid w:val="00185F5B"/>
    <w:rPr>
      <w:rFonts w:ascii="Times New Roman" w:hAnsi="Times New Roman" w:cs="Times New Roman"/>
      <w:sz w:val="24"/>
      <w:szCs w:val="24"/>
    </w:rPr>
  </w:style>
  <w:style w:type="character" w:styleId="Strong">
    <w:name w:val="Strong"/>
    <w:basedOn w:val="DefaultParagraphFont"/>
    <w:uiPriority w:val="22"/>
    <w:qFormat/>
    <w:rsid w:val="00202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20698">
      <w:bodyDiv w:val="1"/>
      <w:marLeft w:val="0"/>
      <w:marRight w:val="0"/>
      <w:marTop w:val="0"/>
      <w:marBottom w:val="0"/>
      <w:divBdr>
        <w:top w:val="none" w:sz="0" w:space="0" w:color="auto"/>
        <w:left w:val="none" w:sz="0" w:space="0" w:color="auto"/>
        <w:bottom w:val="none" w:sz="0" w:space="0" w:color="auto"/>
        <w:right w:val="none" w:sz="0" w:space="0" w:color="auto"/>
      </w:divBdr>
      <w:divsChild>
        <w:div w:id="757365632">
          <w:marLeft w:val="0"/>
          <w:marRight w:val="0"/>
          <w:marTop w:val="0"/>
          <w:marBottom w:val="0"/>
          <w:divBdr>
            <w:top w:val="none" w:sz="0" w:space="0" w:color="auto"/>
            <w:left w:val="none" w:sz="0" w:space="0" w:color="auto"/>
            <w:bottom w:val="none" w:sz="0" w:space="0" w:color="auto"/>
            <w:right w:val="none" w:sz="0" w:space="0" w:color="auto"/>
          </w:divBdr>
          <w:divsChild>
            <w:div w:id="672294353">
              <w:marLeft w:val="0"/>
              <w:marRight w:val="0"/>
              <w:marTop w:val="0"/>
              <w:marBottom w:val="0"/>
              <w:divBdr>
                <w:top w:val="none" w:sz="0" w:space="0" w:color="auto"/>
                <w:left w:val="none" w:sz="0" w:space="0" w:color="auto"/>
                <w:bottom w:val="none" w:sz="0" w:space="0" w:color="auto"/>
                <w:right w:val="none" w:sz="0" w:space="0" w:color="auto"/>
              </w:divBdr>
              <w:divsChild>
                <w:div w:id="427118649">
                  <w:marLeft w:val="0"/>
                  <w:marRight w:val="0"/>
                  <w:marTop w:val="0"/>
                  <w:marBottom w:val="0"/>
                  <w:divBdr>
                    <w:top w:val="none" w:sz="0" w:space="0" w:color="auto"/>
                    <w:left w:val="none" w:sz="0" w:space="0" w:color="auto"/>
                    <w:bottom w:val="none" w:sz="0" w:space="0" w:color="auto"/>
                    <w:right w:val="none" w:sz="0" w:space="0" w:color="auto"/>
                  </w:divBdr>
                  <w:divsChild>
                    <w:div w:id="2327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0518">
          <w:marLeft w:val="0"/>
          <w:marRight w:val="0"/>
          <w:marTop w:val="0"/>
          <w:marBottom w:val="0"/>
          <w:divBdr>
            <w:top w:val="none" w:sz="0" w:space="0" w:color="auto"/>
            <w:left w:val="none" w:sz="0" w:space="0" w:color="auto"/>
            <w:bottom w:val="none" w:sz="0" w:space="0" w:color="auto"/>
            <w:right w:val="none" w:sz="0" w:space="0" w:color="auto"/>
          </w:divBdr>
          <w:divsChild>
            <w:div w:id="1198471632">
              <w:marLeft w:val="0"/>
              <w:marRight w:val="0"/>
              <w:marTop w:val="0"/>
              <w:marBottom w:val="0"/>
              <w:divBdr>
                <w:top w:val="none" w:sz="0" w:space="0" w:color="auto"/>
                <w:left w:val="none" w:sz="0" w:space="0" w:color="auto"/>
                <w:bottom w:val="none" w:sz="0" w:space="0" w:color="auto"/>
                <w:right w:val="none" w:sz="0" w:space="0" w:color="auto"/>
              </w:divBdr>
              <w:divsChild>
                <w:div w:id="1489901922">
                  <w:marLeft w:val="0"/>
                  <w:marRight w:val="0"/>
                  <w:marTop w:val="0"/>
                  <w:marBottom w:val="0"/>
                  <w:divBdr>
                    <w:top w:val="none" w:sz="0" w:space="0" w:color="auto"/>
                    <w:left w:val="none" w:sz="0" w:space="0" w:color="auto"/>
                    <w:bottom w:val="none" w:sz="0" w:space="0" w:color="auto"/>
                    <w:right w:val="none" w:sz="0" w:space="0" w:color="auto"/>
                  </w:divBdr>
                  <w:divsChild>
                    <w:div w:id="21045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25374">
      <w:bodyDiv w:val="1"/>
      <w:marLeft w:val="0"/>
      <w:marRight w:val="0"/>
      <w:marTop w:val="0"/>
      <w:marBottom w:val="0"/>
      <w:divBdr>
        <w:top w:val="none" w:sz="0" w:space="0" w:color="auto"/>
        <w:left w:val="none" w:sz="0" w:space="0" w:color="auto"/>
        <w:bottom w:val="none" w:sz="0" w:space="0" w:color="auto"/>
        <w:right w:val="none" w:sz="0" w:space="0" w:color="auto"/>
      </w:divBdr>
    </w:div>
    <w:div w:id="517741494">
      <w:bodyDiv w:val="1"/>
      <w:marLeft w:val="0"/>
      <w:marRight w:val="0"/>
      <w:marTop w:val="0"/>
      <w:marBottom w:val="0"/>
      <w:divBdr>
        <w:top w:val="none" w:sz="0" w:space="0" w:color="auto"/>
        <w:left w:val="none" w:sz="0" w:space="0" w:color="auto"/>
        <w:bottom w:val="none" w:sz="0" w:space="0" w:color="auto"/>
        <w:right w:val="none" w:sz="0" w:space="0" w:color="auto"/>
      </w:divBdr>
      <w:divsChild>
        <w:div w:id="1367752597">
          <w:marLeft w:val="0"/>
          <w:marRight w:val="0"/>
          <w:marTop w:val="0"/>
          <w:marBottom w:val="0"/>
          <w:divBdr>
            <w:top w:val="none" w:sz="0" w:space="0" w:color="auto"/>
            <w:left w:val="none" w:sz="0" w:space="0" w:color="auto"/>
            <w:bottom w:val="none" w:sz="0" w:space="0" w:color="auto"/>
            <w:right w:val="none" w:sz="0" w:space="0" w:color="auto"/>
          </w:divBdr>
          <w:divsChild>
            <w:div w:id="588539199">
              <w:marLeft w:val="0"/>
              <w:marRight w:val="0"/>
              <w:marTop w:val="0"/>
              <w:marBottom w:val="0"/>
              <w:divBdr>
                <w:top w:val="none" w:sz="0" w:space="0" w:color="auto"/>
                <w:left w:val="none" w:sz="0" w:space="0" w:color="auto"/>
                <w:bottom w:val="none" w:sz="0" w:space="0" w:color="auto"/>
                <w:right w:val="none" w:sz="0" w:space="0" w:color="auto"/>
              </w:divBdr>
              <w:divsChild>
                <w:div w:id="239294911">
                  <w:marLeft w:val="0"/>
                  <w:marRight w:val="0"/>
                  <w:marTop w:val="0"/>
                  <w:marBottom w:val="0"/>
                  <w:divBdr>
                    <w:top w:val="none" w:sz="0" w:space="0" w:color="auto"/>
                    <w:left w:val="none" w:sz="0" w:space="0" w:color="auto"/>
                    <w:bottom w:val="none" w:sz="0" w:space="0" w:color="auto"/>
                    <w:right w:val="none" w:sz="0" w:space="0" w:color="auto"/>
                  </w:divBdr>
                  <w:divsChild>
                    <w:div w:id="305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5439">
          <w:marLeft w:val="0"/>
          <w:marRight w:val="0"/>
          <w:marTop w:val="0"/>
          <w:marBottom w:val="0"/>
          <w:divBdr>
            <w:top w:val="none" w:sz="0" w:space="0" w:color="auto"/>
            <w:left w:val="none" w:sz="0" w:space="0" w:color="auto"/>
            <w:bottom w:val="none" w:sz="0" w:space="0" w:color="auto"/>
            <w:right w:val="none" w:sz="0" w:space="0" w:color="auto"/>
          </w:divBdr>
          <w:divsChild>
            <w:div w:id="136146590">
              <w:marLeft w:val="0"/>
              <w:marRight w:val="0"/>
              <w:marTop w:val="0"/>
              <w:marBottom w:val="0"/>
              <w:divBdr>
                <w:top w:val="none" w:sz="0" w:space="0" w:color="auto"/>
                <w:left w:val="none" w:sz="0" w:space="0" w:color="auto"/>
                <w:bottom w:val="none" w:sz="0" w:space="0" w:color="auto"/>
                <w:right w:val="none" w:sz="0" w:space="0" w:color="auto"/>
              </w:divBdr>
              <w:divsChild>
                <w:div w:id="428619723">
                  <w:marLeft w:val="0"/>
                  <w:marRight w:val="0"/>
                  <w:marTop w:val="0"/>
                  <w:marBottom w:val="0"/>
                  <w:divBdr>
                    <w:top w:val="none" w:sz="0" w:space="0" w:color="auto"/>
                    <w:left w:val="none" w:sz="0" w:space="0" w:color="auto"/>
                    <w:bottom w:val="none" w:sz="0" w:space="0" w:color="auto"/>
                    <w:right w:val="none" w:sz="0" w:space="0" w:color="auto"/>
                  </w:divBdr>
                  <w:divsChild>
                    <w:div w:id="13301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4498">
      <w:bodyDiv w:val="1"/>
      <w:marLeft w:val="0"/>
      <w:marRight w:val="0"/>
      <w:marTop w:val="0"/>
      <w:marBottom w:val="0"/>
      <w:divBdr>
        <w:top w:val="none" w:sz="0" w:space="0" w:color="auto"/>
        <w:left w:val="none" w:sz="0" w:space="0" w:color="auto"/>
        <w:bottom w:val="none" w:sz="0" w:space="0" w:color="auto"/>
        <w:right w:val="none" w:sz="0" w:space="0" w:color="auto"/>
      </w:divBdr>
    </w:div>
    <w:div w:id="1447889781">
      <w:bodyDiv w:val="1"/>
      <w:marLeft w:val="0"/>
      <w:marRight w:val="0"/>
      <w:marTop w:val="0"/>
      <w:marBottom w:val="0"/>
      <w:divBdr>
        <w:top w:val="none" w:sz="0" w:space="0" w:color="auto"/>
        <w:left w:val="none" w:sz="0" w:space="0" w:color="auto"/>
        <w:bottom w:val="none" w:sz="0" w:space="0" w:color="auto"/>
        <w:right w:val="none" w:sz="0" w:space="0" w:color="auto"/>
      </w:divBdr>
      <w:divsChild>
        <w:div w:id="202208535">
          <w:marLeft w:val="0"/>
          <w:marRight w:val="0"/>
          <w:marTop w:val="0"/>
          <w:marBottom w:val="0"/>
          <w:divBdr>
            <w:top w:val="none" w:sz="0" w:space="0" w:color="auto"/>
            <w:left w:val="none" w:sz="0" w:space="0" w:color="auto"/>
            <w:bottom w:val="none" w:sz="0" w:space="0" w:color="auto"/>
            <w:right w:val="none" w:sz="0" w:space="0" w:color="auto"/>
          </w:divBdr>
          <w:divsChild>
            <w:div w:id="1858345482">
              <w:marLeft w:val="0"/>
              <w:marRight w:val="0"/>
              <w:marTop w:val="0"/>
              <w:marBottom w:val="0"/>
              <w:divBdr>
                <w:top w:val="none" w:sz="0" w:space="0" w:color="auto"/>
                <w:left w:val="none" w:sz="0" w:space="0" w:color="auto"/>
                <w:bottom w:val="none" w:sz="0" w:space="0" w:color="auto"/>
                <w:right w:val="none" w:sz="0" w:space="0" w:color="auto"/>
              </w:divBdr>
              <w:divsChild>
                <w:div w:id="815877829">
                  <w:marLeft w:val="0"/>
                  <w:marRight w:val="0"/>
                  <w:marTop w:val="0"/>
                  <w:marBottom w:val="0"/>
                  <w:divBdr>
                    <w:top w:val="none" w:sz="0" w:space="0" w:color="auto"/>
                    <w:left w:val="none" w:sz="0" w:space="0" w:color="auto"/>
                    <w:bottom w:val="none" w:sz="0" w:space="0" w:color="auto"/>
                    <w:right w:val="none" w:sz="0" w:space="0" w:color="auto"/>
                  </w:divBdr>
                  <w:divsChild>
                    <w:div w:id="3550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6065">
          <w:marLeft w:val="0"/>
          <w:marRight w:val="0"/>
          <w:marTop w:val="0"/>
          <w:marBottom w:val="0"/>
          <w:divBdr>
            <w:top w:val="none" w:sz="0" w:space="0" w:color="auto"/>
            <w:left w:val="none" w:sz="0" w:space="0" w:color="auto"/>
            <w:bottom w:val="none" w:sz="0" w:space="0" w:color="auto"/>
            <w:right w:val="none" w:sz="0" w:space="0" w:color="auto"/>
          </w:divBdr>
          <w:divsChild>
            <w:div w:id="1823156248">
              <w:marLeft w:val="0"/>
              <w:marRight w:val="0"/>
              <w:marTop w:val="0"/>
              <w:marBottom w:val="0"/>
              <w:divBdr>
                <w:top w:val="none" w:sz="0" w:space="0" w:color="auto"/>
                <w:left w:val="none" w:sz="0" w:space="0" w:color="auto"/>
                <w:bottom w:val="none" w:sz="0" w:space="0" w:color="auto"/>
                <w:right w:val="none" w:sz="0" w:space="0" w:color="auto"/>
              </w:divBdr>
              <w:divsChild>
                <w:div w:id="514731714">
                  <w:marLeft w:val="0"/>
                  <w:marRight w:val="0"/>
                  <w:marTop w:val="0"/>
                  <w:marBottom w:val="0"/>
                  <w:divBdr>
                    <w:top w:val="none" w:sz="0" w:space="0" w:color="auto"/>
                    <w:left w:val="none" w:sz="0" w:space="0" w:color="auto"/>
                    <w:bottom w:val="none" w:sz="0" w:space="0" w:color="auto"/>
                    <w:right w:val="none" w:sz="0" w:space="0" w:color="auto"/>
                  </w:divBdr>
                  <w:divsChild>
                    <w:div w:id="3799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937761">
      <w:bodyDiv w:val="1"/>
      <w:marLeft w:val="0"/>
      <w:marRight w:val="0"/>
      <w:marTop w:val="0"/>
      <w:marBottom w:val="0"/>
      <w:divBdr>
        <w:top w:val="none" w:sz="0" w:space="0" w:color="auto"/>
        <w:left w:val="none" w:sz="0" w:space="0" w:color="auto"/>
        <w:bottom w:val="none" w:sz="0" w:space="0" w:color="auto"/>
        <w:right w:val="none" w:sz="0" w:space="0" w:color="auto"/>
      </w:divBdr>
      <w:divsChild>
        <w:div w:id="1524321153">
          <w:marLeft w:val="0"/>
          <w:marRight w:val="0"/>
          <w:marTop w:val="0"/>
          <w:marBottom w:val="0"/>
          <w:divBdr>
            <w:top w:val="none" w:sz="0" w:space="0" w:color="auto"/>
            <w:left w:val="none" w:sz="0" w:space="0" w:color="auto"/>
            <w:bottom w:val="none" w:sz="0" w:space="0" w:color="auto"/>
            <w:right w:val="none" w:sz="0" w:space="0" w:color="auto"/>
          </w:divBdr>
          <w:divsChild>
            <w:div w:id="1918054939">
              <w:marLeft w:val="0"/>
              <w:marRight w:val="0"/>
              <w:marTop w:val="0"/>
              <w:marBottom w:val="0"/>
              <w:divBdr>
                <w:top w:val="none" w:sz="0" w:space="0" w:color="auto"/>
                <w:left w:val="none" w:sz="0" w:space="0" w:color="auto"/>
                <w:bottom w:val="none" w:sz="0" w:space="0" w:color="auto"/>
                <w:right w:val="none" w:sz="0" w:space="0" w:color="auto"/>
              </w:divBdr>
              <w:divsChild>
                <w:div w:id="791099098">
                  <w:marLeft w:val="0"/>
                  <w:marRight w:val="0"/>
                  <w:marTop w:val="0"/>
                  <w:marBottom w:val="0"/>
                  <w:divBdr>
                    <w:top w:val="none" w:sz="0" w:space="0" w:color="auto"/>
                    <w:left w:val="none" w:sz="0" w:space="0" w:color="auto"/>
                    <w:bottom w:val="none" w:sz="0" w:space="0" w:color="auto"/>
                    <w:right w:val="none" w:sz="0" w:space="0" w:color="auto"/>
                  </w:divBdr>
                  <w:divsChild>
                    <w:div w:id="5299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8411">
          <w:marLeft w:val="0"/>
          <w:marRight w:val="0"/>
          <w:marTop w:val="0"/>
          <w:marBottom w:val="0"/>
          <w:divBdr>
            <w:top w:val="none" w:sz="0" w:space="0" w:color="auto"/>
            <w:left w:val="none" w:sz="0" w:space="0" w:color="auto"/>
            <w:bottom w:val="none" w:sz="0" w:space="0" w:color="auto"/>
            <w:right w:val="none" w:sz="0" w:space="0" w:color="auto"/>
          </w:divBdr>
          <w:divsChild>
            <w:div w:id="480079370">
              <w:marLeft w:val="0"/>
              <w:marRight w:val="0"/>
              <w:marTop w:val="0"/>
              <w:marBottom w:val="0"/>
              <w:divBdr>
                <w:top w:val="none" w:sz="0" w:space="0" w:color="auto"/>
                <w:left w:val="none" w:sz="0" w:space="0" w:color="auto"/>
                <w:bottom w:val="none" w:sz="0" w:space="0" w:color="auto"/>
                <w:right w:val="none" w:sz="0" w:space="0" w:color="auto"/>
              </w:divBdr>
              <w:divsChild>
                <w:div w:id="877006236">
                  <w:marLeft w:val="0"/>
                  <w:marRight w:val="0"/>
                  <w:marTop w:val="0"/>
                  <w:marBottom w:val="0"/>
                  <w:divBdr>
                    <w:top w:val="none" w:sz="0" w:space="0" w:color="auto"/>
                    <w:left w:val="none" w:sz="0" w:space="0" w:color="auto"/>
                    <w:bottom w:val="none" w:sz="0" w:space="0" w:color="auto"/>
                    <w:right w:val="none" w:sz="0" w:space="0" w:color="auto"/>
                  </w:divBdr>
                  <w:divsChild>
                    <w:div w:id="9614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A42BF-2B71-4F41-9CA0-255FACE9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22</Pages>
  <Words>3788</Words>
  <Characters>21594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bhagya sree</dc:creator>
  <cp:keywords/>
  <dc:description/>
  <cp:lastModifiedBy>geetha bhagya sree</cp:lastModifiedBy>
  <cp:revision>180</cp:revision>
  <dcterms:created xsi:type="dcterms:W3CDTF">2024-12-16T04:59:00Z</dcterms:created>
  <dcterms:modified xsi:type="dcterms:W3CDTF">2024-12-23T07:39:00Z</dcterms:modified>
</cp:coreProperties>
</file>